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4C0358" w:rsidP="004C0358" w:rsidRDefault="004C0358" w14:paraId="1680550B" w14:textId="77777777">
      <w:pPr>
        <w:jc w:val="center"/>
      </w:pPr>
      <w:r>
        <w:t>Makalah Tugas Akhir</w:t>
      </w:r>
    </w:p>
    <w:p w:rsidR="004C0358" w:rsidP="004C0358" w:rsidRDefault="004C0358" w14:paraId="544B3A79" w14:textId="77777777">
      <w:pPr>
        <w:jc w:val="center"/>
      </w:pPr>
      <w:r>
        <w:t>Praktikum Pemrograman Dasar</w:t>
      </w:r>
    </w:p>
    <w:p w:rsidRPr="00C00A02" w:rsidR="004C0358" w:rsidP="004C0358" w:rsidRDefault="004C0358" w14:paraId="650F05A0" w14:textId="77777777">
      <w:pPr>
        <w:jc w:val="center"/>
        <w:rPr>
          <w:b/>
          <w:bCs/>
        </w:rPr>
      </w:pPr>
      <w:r>
        <w:rPr>
          <w:b/>
          <w:bCs/>
        </w:rPr>
        <w:t>Website Top Up Game Sederhana</w:t>
      </w:r>
    </w:p>
    <w:p w:rsidR="004C0358" w:rsidP="004C0358" w:rsidRDefault="004C0358" w14:paraId="0C57CAE2" w14:textId="77777777">
      <w:pPr>
        <w:jc w:val="center"/>
      </w:pPr>
      <w:r>
        <w:t>Muhammad Zhorif Zaidaan Ramadhan (21120124140140)</w:t>
      </w:r>
    </w:p>
    <w:p w:rsidR="004C0358" w:rsidP="004C0358" w:rsidRDefault="004C0358" w14:paraId="1F0EE7F7" w14:textId="77777777">
      <w:pPr>
        <w:jc w:val="center"/>
      </w:pPr>
      <w:r>
        <w:t>Departemen Teknik Komputer, Fakultas Teknik, Universitas Diponegoro</w:t>
      </w:r>
    </w:p>
    <w:p w:rsidR="004C0358" w:rsidP="004C0358" w:rsidRDefault="004C0358" w14:paraId="19E5BA7C" w14:textId="119BCF72">
      <w:pPr>
        <w:jc w:val="center"/>
      </w:pPr>
      <w:r>
        <w:t>Jl. Prof. Soedarto, Tembalang, Semarang, Indonesia</w:t>
      </w:r>
    </w:p>
    <w:p w:rsidR="2FD753C2" w:rsidP="2FD753C2" w:rsidRDefault="2FD753C2" w14:paraId="6A9EDA25" w14:textId="113C5D51">
      <w:pPr>
        <w:jc w:val="center"/>
      </w:pPr>
    </w:p>
    <w:p w:rsidRPr="004C0358" w:rsidR="004C0358" w:rsidP="004C0358" w:rsidRDefault="004C0358" w14:paraId="2DEA3F37" w14:textId="53438C53">
      <w:pPr>
        <w:spacing w:line="240" w:lineRule="auto"/>
        <w:jc w:val="both"/>
        <w:rPr>
          <w:b/>
          <w:bCs/>
          <w:i/>
          <w:iCs/>
        </w:rPr>
      </w:pPr>
      <w:r w:rsidRPr="004C0358">
        <w:rPr>
          <w:b/>
          <w:bCs/>
          <w:i/>
          <w:iCs/>
        </w:rPr>
        <w:t>Abstrak - Dunia modern telah mengalami perkembangan pesat, terutama dalam bidang teknologi yang menjadi pendorong utama kemajuan di berbagai aspek kehidupan, termasuk industri game. Jika pada masa lalu permainan tradisional seperti petak umpet dan congklak mendominasi, kini game modern hadir dengan berbagai inovasi melalui platform canggih seperti mobile, PC, konsol Xbox, hingga Virtual Reality (VR). Keberagaman ini semakin menarik dengan adanya in-game items seperti kostum, senjata, dan skin karakter yang dapat meningkatkan pengalaman bermain. Sistem microtransaction menjadi model bisnis populer yang memungkinkan pemain membeli item tersebut secara langsung, memberikan nilai tambah bagi para gamer. Untuk mendukung kebutuhan ini, makalah ini membahas pembuatan Website Top Up Game Sederhana yang dirancang menggunakan Bahasa pemrograman PHP bagi pemain untuk membeli in-</w:t>
      </w:r>
      <w:r w:rsidR="00FC703C">
        <w:rPr>
          <w:b/>
          <w:bCs/>
          <w:i/>
          <w:iCs/>
        </w:rPr>
        <w:t>g</w:t>
      </w:r>
      <w:r w:rsidRPr="004C0358">
        <w:rPr>
          <w:b/>
          <w:bCs/>
          <w:i/>
          <w:iCs/>
        </w:rPr>
        <w:t xml:space="preserve">ame items. </w:t>
      </w:r>
      <w:r w:rsidR="00204D15">
        <w:rPr>
          <w:b/>
          <w:bCs/>
          <w:i/>
          <w:iCs/>
        </w:rPr>
        <w:t>P</w:t>
      </w:r>
      <w:r w:rsidR="00D71D68">
        <w:rPr>
          <w:b/>
          <w:bCs/>
          <w:i/>
          <w:iCs/>
        </w:rPr>
        <w:t>engembang</w:t>
      </w:r>
      <w:r w:rsidR="00470F7F">
        <w:rPr>
          <w:b/>
          <w:bCs/>
          <w:i/>
          <w:iCs/>
        </w:rPr>
        <w:t xml:space="preserve">an </w:t>
      </w:r>
      <w:r w:rsidR="007B6F1F">
        <w:rPr>
          <w:b/>
          <w:bCs/>
          <w:i/>
          <w:iCs/>
        </w:rPr>
        <w:t>antarm</w:t>
      </w:r>
      <w:r w:rsidR="00EF36DA">
        <w:rPr>
          <w:b/>
          <w:bCs/>
          <w:i/>
          <w:iCs/>
        </w:rPr>
        <w:t>uka gr</w:t>
      </w:r>
      <w:r w:rsidR="00D61716">
        <w:rPr>
          <w:b/>
          <w:bCs/>
          <w:i/>
          <w:iCs/>
        </w:rPr>
        <w:t xml:space="preserve">afis </w:t>
      </w:r>
      <w:r w:rsidR="00AB21E9">
        <w:rPr>
          <w:b/>
          <w:bCs/>
          <w:i/>
          <w:iCs/>
        </w:rPr>
        <w:t>(GU</w:t>
      </w:r>
      <w:r w:rsidR="003D6C91">
        <w:rPr>
          <w:b/>
          <w:bCs/>
          <w:i/>
          <w:iCs/>
        </w:rPr>
        <w:t>I)</w:t>
      </w:r>
      <w:r w:rsidR="003E3499">
        <w:rPr>
          <w:b/>
          <w:bCs/>
          <w:i/>
          <w:iCs/>
        </w:rPr>
        <w:t xml:space="preserve"> dalam </w:t>
      </w:r>
      <w:r w:rsidR="004201BB">
        <w:rPr>
          <w:b/>
          <w:bCs/>
          <w:i/>
          <w:iCs/>
        </w:rPr>
        <w:t xml:space="preserve">PHP </w:t>
      </w:r>
      <w:r w:rsidR="00555724">
        <w:rPr>
          <w:b/>
          <w:bCs/>
          <w:i/>
          <w:iCs/>
        </w:rPr>
        <w:t>menjadi s</w:t>
      </w:r>
      <w:r w:rsidR="00921BB2">
        <w:rPr>
          <w:b/>
          <w:bCs/>
          <w:i/>
          <w:iCs/>
        </w:rPr>
        <w:t xml:space="preserve">alah satu </w:t>
      </w:r>
      <w:r w:rsidR="009E50C4">
        <w:rPr>
          <w:b/>
          <w:bCs/>
          <w:i/>
          <w:iCs/>
        </w:rPr>
        <w:t>cara</w:t>
      </w:r>
      <w:r w:rsidR="00061D68">
        <w:rPr>
          <w:b/>
          <w:bCs/>
          <w:i/>
          <w:iCs/>
        </w:rPr>
        <w:t xml:space="preserve"> efektif u</w:t>
      </w:r>
      <w:r w:rsidR="00B06FBB">
        <w:rPr>
          <w:b/>
          <w:bCs/>
          <w:i/>
          <w:iCs/>
        </w:rPr>
        <w:t>ntuk meni</w:t>
      </w:r>
      <w:r w:rsidR="008C0D63">
        <w:rPr>
          <w:b/>
          <w:bCs/>
          <w:i/>
          <w:iCs/>
        </w:rPr>
        <w:t xml:space="preserve">ngkatkan </w:t>
      </w:r>
      <w:r w:rsidR="0077261F">
        <w:rPr>
          <w:b/>
          <w:bCs/>
          <w:i/>
          <w:iCs/>
        </w:rPr>
        <w:t>p</w:t>
      </w:r>
      <w:r w:rsidR="00B6690A">
        <w:rPr>
          <w:b/>
          <w:bCs/>
          <w:i/>
          <w:iCs/>
        </w:rPr>
        <w:t>englaman</w:t>
      </w:r>
      <w:r w:rsidR="00AC1B67">
        <w:rPr>
          <w:b/>
          <w:bCs/>
          <w:i/>
          <w:iCs/>
        </w:rPr>
        <w:t xml:space="preserve"> penggu</w:t>
      </w:r>
      <w:r w:rsidR="00F2652B">
        <w:rPr>
          <w:b/>
          <w:bCs/>
          <w:i/>
          <w:iCs/>
        </w:rPr>
        <w:t xml:space="preserve">na </w:t>
      </w:r>
      <w:r w:rsidR="001300CE">
        <w:rPr>
          <w:b/>
          <w:bCs/>
          <w:i/>
          <w:iCs/>
        </w:rPr>
        <w:t>pa</w:t>
      </w:r>
      <w:r w:rsidR="005F6129">
        <w:rPr>
          <w:b/>
          <w:bCs/>
          <w:i/>
          <w:iCs/>
        </w:rPr>
        <w:t>da ap</w:t>
      </w:r>
      <w:r w:rsidR="00494043">
        <w:rPr>
          <w:b/>
          <w:bCs/>
          <w:i/>
          <w:iCs/>
        </w:rPr>
        <w:t xml:space="preserve">likasi </w:t>
      </w:r>
      <w:r w:rsidR="00634001">
        <w:rPr>
          <w:b/>
          <w:bCs/>
          <w:i/>
          <w:iCs/>
        </w:rPr>
        <w:t xml:space="preserve">berbasis </w:t>
      </w:r>
      <w:r w:rsidR="00027AFB">
        <w:rPr>
          <w:b/>
          <w:bCs/>
          <w:i/>
          <w:iCs/>
        </w:rPr>
        <w:t>web</w:t>
      </w:r>
      <w:r w:rsidR="00C1340C">
        <w:rPr>
          <w:b/>
          <w:bCs/>
          <w:i/>
          <w:iCs/>
        </w:rPr>
        <w:t xml:space="preserve">. </w:t>
      </w:r>
      <w:r w:rsidR="002D08C2">
        <w:rPr>
          <w:b/>
          <w:bCs/>
          <w:i/>
          <w:iCs/>
        </w:rPr>
        <w:t>Pro</w:t>
      </w:r>
      <w:r w:rsidR="00BB73E9">
        <w:rPr>
          <w:b/>
          <w:bCs/>
          <w:i/>
          <w:iCs/>
        </w:rPr>
        <w:t xml:space="preserve">gram </w:t>
      </w:r>
      <w:r w:rsidR="00B92A67">
        <w:rPr>
          <w:b/>
          <w:bCs/>
          <w:i/>
          <w:iCs/>
        </w:rPr>
        <w:t>ini</w:t>
      </w:r>
      <w:r w:rsidR="002209F1">
        <w:rPr>
          <w:b/>
          <w:bCs/>
          <w:i/>
          <w:iCs/>
        </w:rPr>
        <w:t xml:space="preserve"> bertu</w:t>
      </w:r>
      <w:r w:rsidR="00E56589">
        <w:rPr>
          <w:b/>
          <w:bCs/>
          <w:i/>
          <w:iCs/>
        </w:rPr>
        <w:t>juan unt</w:t>
      </w:r>
      <w:r w:rsidR="00267986">
        <w:rPr>
          <w:b/>
          <w:bCs/>
          <w:i/>
          <w:iCs/>
        </w:rPr>
        <w:t>uk me</w:t>
      </w:r>
      <w:r w:rsidR="0031397F">
        <w:rPr>
          <w:b/>
          <w:bCs/>
          <w:i/>
          <w:iCs/>
        </w:rPr>
        <w:t xml:space="preserve">rancang </w:t>
      </w:r>
      <w:r w:rsidR="00D44F76">
        <w:rPr>
          <w:b/>
          <w:bCs/>
          <w:i/>
          <w:iCs/>
        </w:rPr>
        <w:t>dan me</w:t>
      </w:r>
      <w:r w:rsidR="00C60F47">
        <w:rPr>
          <w:b/>
          <w:bCs/>
          <w:i/>
          <w:iCs/>
        </w:rPr>
        <w:t>ngimp</w:t>
      </w:r>
      <w:r w:rsidR="00725032">
        <w:rPr>
          <w:b/>
          <w:bCs/>
          <w:i/>
          <w:iCs/>
        </w:rPr>
        <w:t>leme</w:t>
      </w:r>
      <w:r w:rsidR="005A0CD7">
        <w:rPr>
          <w:b/>
          <w:bCs/>
          <w:i/>
          <w:iCs/>
        </w:rPr>
        <w:t>nta</w:t>
      </w:r>
      <w:r w:rsidR="00603ADB">
        <w:rPr>
          <w:b/>
          <w:bCs/>
          <w:i/>
          <w:iCs/>
        </w:rPr>
        <w:t xml:space="preserve">sikan </w:t>
      </w:r>
      <w:r w:rsidR="005439BF">
        <w:rPr>
          <w:b/>
          <w:bCs/>
          <w:i/>
          <w:iCs/>
        </w:rPr>
        <w:t>GU</w:t>
      </w:r>
      <w:r w:rsidR="00BE3130">
        <w:rPr>
          <w:b/>
          <w:bCs/>
          <w:i/>
          <w:iCs/>
        </w:rPr>
        <w:t>I yang</w:t>
      </w:r>
      <w:r w:rsidR="00D1531C">
        <w:rPr>
          <w:b/>
          <w:bCs/>
          <w:i/>
          <w:iCs/>
        </w:rPr>
        <w:t xml:space="preserve"> intera</w:t>
      </w:r>
      <w:r w:rsidR="007C2A62">
        <w:rPr>
          <w:b/>
          <w:bCs/>
          <w:i/>
          <w:iCs/>
        </w:rPr>
        <w:t>ktif</w:t>
      </w:r>
      <w:r w:rsidR="00CC04E7">
        <w:rPr>
          <w:b/>
          <w:bCs/>
          <w:i/>
          <w:iCs/>
        </w:rPr>
        <w:t>,</w:t>
      </w:r>
      <w:r w:rsidR="007B3D97">
        <w:rPr>
          <w:b/>
          <w:bCs/>
          <w:i/>
          <w:iCs/>
        </w:rPr>
        <w:t xml:space="preserve"> dinami</w:t>
      </w:r>
      <w:r w:rsidR="00694DC4">
        <w:rPr>
          <w:b/>
          <w:bCs/>
          <w:i/>
          <w:iCs/>
        </w:rPr>
        <w:t xml:space="preserve">s, </w:t>
      </w:r>
      <w:r w:rsidR="00C315CF">
        <w:rPr>
          <w:b/>
          <w:bCs/>
          <w:i/>
          <w:iCs/>
        </w:rPr>
        <w:t>dan us</w:t>
      </w:r>
      <w:r w:rsidR="00DB187D">
        <w:rPr>
          <w:b/>
          <w:bCs/>
          <w:i/>
          <w:iCs/>
        </w:rPr>
        <w:t>er</w:t>
      </w:r>
      <w:r w:rsidR="004F7538">
        <w:rPr>
          <w:b/>
          <w:bCs/>
          <w:i/>
          <w:iCs/>
        </w:rPr>
        <w:t>-frien</w:t>
      </w:r>
      <w:r w:rsidR="0098794A">
        <w:rPr>
          <w:b/>
          <w:bCs/>
          <w:i/>
          <w:iCs/>
        </w:rPr>
        <w:t>dly</w:t>
      </w:r>
      <w:r w:rsidR="00706D0E">
        <w:rPr>
          <w:b/>
          <w:bCs/>
          <w:i/>
          <w:iCs/>
        </w:rPr>
        <w:t xml:space="preserve"> men</w:t>
      </w:r>
      <w:r w:rsidR="0067677F">
        <w:rPr>
          <w:b/>
          <w:bCs/>
          <w:i/>
          <w:iCs/>
        </w:rPr>
        <w:t xml:space="preserve">ggunakan </w:t>
      </w:r>
      <w:r w:rsidR="007464A8">
        <w:rPr>
          <w:b/>
          <w:bCs/>
          <w:i/>
          <w:iCs/>
        </w:rPr>
        <w:t>PH</w:t>
      </w:r>
      <w:r w:rsidR="00765F12">
        <w:rPr>
          <w:b/>
          <w:bCs/>
          <w:i/>
          <w:iCs/>
        </w:rPr>
        <w:t xml:space="preserve">P. </w:t>
      </w:r>
    </w:p>
    <w:p w:rsidR="1FEF3064" w:rsidP="1FEF3064" w:rsidRDefault="00AA280B" w14:paraId="608EA46A" w14:textId="7276825C">
      <w:pPr>
        <w:spacing w:line="240" w:lineRule="auto"/>
        <w:jc w:val="both"/>
        <w:rPr>
          <w:b/>
          <w:bCs/>
          <w:i/>
          <w:iCs/>
        </w:rPr>
      </w:pPr>
      <w:r>
        <w:rPr>
          <w:b/>
          <w:bCs/>
          <w:i/>
          <w:iCs/>
        </w:rPr>
        <w:t xml:space="preserve"> </w:t>
      </w:r>
    </w:p>
    <w:p w:rsidR="5797594F" w:rsidP="5463A10F" w:rsidRDefault="5797594F" w14:paraId="33272722" w14:textId="6AD02A44">
      <w:pPr>
        <w:jc w:val="both"/>
        <w:rPr>
          <w:rFonts w:eastAsia="Times New Roman" w:cs="Times New Roman"/>
          <w:b/>
          <w:bCs/>
          <w:i/>
          <w:iCs/>
        </w:rPr>
      </w:pPr>
      <w:r w:rsidRPr="5463A10F">
        <w:rPr>
          <w:rFonts w:eastAsia="Times New Roman" w:cs="Times New Roman"/>
          <w:b/>
          <w:bCs/>
          <w:i/>
          <w:iCs/>
        </w:rPr>
        <w:t>Kata Kunci : PHP, Graphical User Inteface</w:t>
      </w:r>
      <w:r w:rsidRPr="5463A10F" w:rsidR="3E7F8FC6">
        <w:rPr>
          <w:rFonts w:eastAsia="Times New Roman" w:cs="Times New Roman"/>
          <w:b/>
          <w:bCs/>
          <w:i/>
          <w:iCs/>
        </w:rPr>
        <w:t>,</w:t>
      </w:r>
      <w:r w:rsidRPr="12DA3392" w:rsidR="3E7F8FC6">
        <w:rPr>
          <w:rFonts w:eastAsia="Times New Roman" w:cs="Times New Roman"/>
          <w:b/>
          <w:bCs/>
          <w:i/>
          <w:iCs/>
        </w:rPr>
        <w:t xml:space="preserve"> </w:t>
      </w:r>
      <w:r w:rsidRPr="38E73CAE" w:rsidR="3E7F8FC6">
        <w:rPr>
          <w:rFonts w:eastAsia="Times New Roman" w:cs="Times New Roman"/>
          <w:b/>
          <w:bCs/>
          <w:i/>
          <w:iCs/>
        </w:rPr>
        <w:t>Game</w:t>
      </w:r>
    </w:p>
    <w:p w:rsidR="007808DC" w:rsidP="00FB0CE1" w:rsidRDefault="00FB0CE1" w14:paraId="45170712" w14:textId="4293FF95">
      <w:pPr>
        <w:pStyle w:val="ListParagraph"/>
        <w:numPr>
          <w:ilvl w:val="0"/>
          <w:numId w:val="1"/>
        </w:numPr>
        <w:jc w:val="center"/>
        <w:rPr>
          <w:rFonts w:cs="Times New Roman"/>
          <w:b/>
          <w:bCs/>
        </w:rPr>
      </w:pPr>
      <w:r>
        <w:rPr>
          <w:rFonts w:cs="Times New Roman"/>
          <w:b/>
          <w:bCs/>
        </w:rPr>
        <w:t>Pendahuluan</w:t>
      </w:r>
    </w:p>
    <w:p w:rsidR="00FB0CE1" w:rsidP="00540884" w:rsidRDefault="00C93780" w14:paraId="7B3FDEB3" w14:textId="47BFBF20">
      <w:pPr>
        <w:spacing w:line="240" w:lineRule="auto"/>
        <w:ind w:firstLine="720"/>
        <w:jc w:val="both"/>
        <w:rPr>
          <w:rFonts w:cs="Times New Roman"/>
        </w:rPr>
      </w:pPr>
      <w:r>
        <w:rPr>
          <w:rFonts w:cs="Times New Roman"/>
        </w:rPr>
        <w:t xml:space="preserve">Pada saat ini, era digital sudah semakin berkembang, tak terkecuali pada industri </w:t>
      </w:r>
      <w:r w:rsidRPr="00382911">
        <w:rPr>
          <w:rFonts w:cs="Times New Roman"/>
          <w:i/>
          <w:iCs/>
        </w:rPr>
        <w:t>game</w:t>
      </w:r>
      <w:r>
        <w:rPr>
          <w:rFonts w:cs="Times New Roman"/>
        </w:rPr>
        <w:t xml:space="preserve">. </w:t>
      </w:r>
      <w:r w:rsidRPr="00382911" w:rsidR="005733A4">
        <w:rPr>
          <w:rFonts w:cs="Times New Roman"/>
          <w:i/>
          <w:iCs/>
        </w:rPr>
        <w:t>Game</w:t>
      </w:r>
      <w:r w:rsidR="005733A4">
        <w:rPr>
          <w:rFonts w:cs="Times New Roman"/>
        </w:rPr>
        <w:t xml:space="preserve"> telah menjadi satu hal yang ada di dalam keseharian kita</w:t>
      </w:r>
      <w:r w:rsidR="00650F19">
        <w:rPr>
          <w:rFonts w:cs="Times New Roman"/>
        </w:rPr>
        <w:t xml:space="preserve">. Dahulu, </w:t>
      </w:r>
      <w:r w:rsidRPr="00666485" w:rsidR="00650F19">
        <w:rPr>
          <w:rFonts w:cs="Times New Roman"/>
          <w:i/>
          <w:iCs/>
        </w:rPr>
        <w:t>game</w:t>
      </w:r>
      <w:r w:rsidR="00650F19">
        <w:rPr>
          <w:rFonts w:cs="Times New Roman"/>
        </w:rPr>
        <w:t xml:space="preserve"> hanya dijadikan sebagai sarana hiburan semata namun sekarang </w:t>
      </w:r>
      <w:r w:rsidRPr="00666485" w:rsidR="00650F19">
        <w:rPr>
          <w:rFonts w:cs="Times New Roman"/>
          <w:i/>
          <w:iCs/>
        </w:rPr>
        <w:t>game</w:t>
      </w:r>
      <w:r w:rsidR="00650F19">
        <w:rPr>
          <w:rFonts w:cs="Times New Roman"/>
        </w:rPr>
        <w:t xml:space="preserve"> </w:t>
      </w:r>
      <w:r w:rsidR="00B36532">
        <w:rPr>
          <w:rFonts w:cs="Times New Roman"/>
        </w:rPr>
        <w:t>dapat dijadikan sebagai sarana pembelajaran</w:t>
      </w:r>
      <w:r w:rsidR="004526CA">
        <w:rPr>
          <w:rFonts w:cs="Times New Roman"/>
        </w:rPr>
        <w:t>,</w:t>
      </w:r>
      <w:r w:rsidR="00290732">
        <w:rPr>
          <w:rFonts w:cs="Times New Roman"/>
        </w:rPr>
        <w:t xml:space="preserve"> hingga dipertandingkan sebagai salah satu cabang olahraga</w:t>
      </w:r>
      <w:r w:rsidR="00E057D5">
        <w:rPr>
          <w:rFonts w:cs="Times New Roman"/>
        </w:rPr>
        <w:t xml:space="preserve">. </w:t>
      </w:r>
      <w:r w:rsidR="0009440F">
        <w:rPr>
          <w:rFonts w:cs="Times New Roman"/>
        </w:rPr>
        <w:t>Perkembangan ini</w:t>
      </w:r>
      <w:r w:rsidR="00D17AA8">
        <w:rPr>
          <w:rFonts w:cs="Times New Roman"/>
        </w:rPr>
        <w:t xml:space="preserve"> dapat dilihat secara langsung oleh masyarakat umum</w:t>
      </w:r>
      <w:r w:rsidR="007C6683">
        <w:rPr>
          <w:rFonts w:cs="Times New Roman"/>
        </w:rPr>
        <w:t>, yang dulunya hanya dapat dimainkan di komputer</w:t>
      </w:r>
      <w:r w:rsidR="00C57BF5">
        <w:rPr>
          <w:rFonts w:cs="Times New Roman"/>
        </w:rPr>
        <w:t xml:space="preserve">, sekarang sudah </w:t>
      </w:r>
      <w:r w:rsidR="002E57F9">
        <w:rPr>
          <w:rFonts w:cs="Times New Roman"/>
        </w:rPr>
        <w:t xml:space="preserve">memasuki era </w:t>
      </w:r>
      <w:r w:rsidRPr="002947AE" w:rsidR="002E57F9">
        <w:rPr>
          <w:rFonts w:cs="Times New Roman"/>
          <w:i/>
          <w:iCs/>
        </w:rPr>
        <w:t>mobile game</w:t>
      </w:r>
      <w:r w:rsidR="002E57F9">
        <w:rPr>
          <w:rFonts w:cs="Times New Roman"/>
        </w:rPr>
        <w:t>.</w:t>
      </w:r>
    </w:p>
    <w:p w:rsidR="19726C06" w:rsidP="3DF56068" w:rsidRDefault="00676EF7" w14:paraId="69D2F6BC" w14:textId="502A073A">
      <w:pPr>
        <w:spacing w:line="240" w:lineRule="auto"/>
        <w:ind w:firstLine="720"/>
        <w:jc w:val="both"/>
        <w:rPr>
          <w:rFonts w:cs="Times New Roman"/>
        </w:rPr>
      </w:pPr>
      <w:r>
        <w:rPr>
          <w:rFonts w:cs="Times New Roman"/>
        </w:rPr>
        <w:t xml:space="preserve">Seperti yang kita ketahui, terdapat 2 jenis game, yaitu </w:t>
      </w:r>
      <w:r w:rsidRPr="00A2371E">
        <w:rPr>
          <w:rFonts w:cs="Times New Roman"/>
          <w:i/>
          <w:iCs/>
        </w:rPr>
        <w:t>game online</w:t>
      </w:r>
      <w:r>
        <w:rPr>
          <w:rFonts w:cs="Times New Roman"/>
        </w:rPr>
        <w:t xml:space="preserve"> dan </w:t>
      </w:r>
      <w:r w:rsidRPr="00382911">
        <w:rPr>
          <w:rFonts w:cs="Times New Roman"/>
          <w:i/>
          <w:iCs/>
        </w:rPr>
        <w:t>game offline</w:t>
      </w:r>
      <w:r>
        <w:rPr>
          <w:rFonts w:cs="Times New Roman"/>
        </w:rPr>
        <w:t xml:space="preserve">. </w:t>
      </w:r>
      <w:r w:rsidRPr="00975277">
        <w:rPr>
          <w:rFonts w:cs="Times New Roman"/>
          <w:i/>
          <w:iCs/>
        </w:rPr>
        <w:t>Game offline</w:t>
      </w:r>
      <w:r>
        <w:rPr>
          <w:rFonts w:cs="Times New Roman"/>
        </w:rPr>
        <w:t xml:space="preserve"> adalah sebuah permainan </w:t>
      </w:r>
      <w:r w:rsidR="008C65E1">
        <w:rPr>
          <w:rFonts w:cs="Times New Roman"/>
        </w:rPr>
        <w:t xml:space="preserve">yang dapat dilakukan tanpa memerlukan koneksi internet, sedangkan </w:t>
      </w:r>
      <w:r w:rsidRPr="001448D5" w:rsidR="008C65E1">
        <w:rPr>
          <w:rFonts w:cs="Times New Roman"/>
          <w:i/>
          <w:iCs/>
        </w:rPr>
        <w:t>game online</w:t>
      </w:r>
      <w:r w:rsidR="008C65E1">
        <w:rPr>
          <w:rFonts w:cs="Times New Roman"/>
        </w:rPr>
        <w:t xml:space="preserve"> memiliki fitur tambahan </w:t>
      </w:r>
      <w:r w:rsidR="00F02C22">
        <w:rPr>
          <w:rFonts w:cs="Times New Roman"/>
        </w:rPr>
        <w:t>yang dapat digunakan untuk beri</w:t>
      </w:r>
      <w:r w:rsidR="00902080">
        <w:rPr>
          <w:rFonts w:cs="Times New Roman"/>
        </w:rPr>
        <w:t xml:space="preserve">nteraksi dengan semua pemain secara </w:t>
      </w:r>
      <w:r w:rsidRPr="00937427" w:rsidR="00902080">
        <w:rPr>
          <w:rFonts w:cs="Times New Roman"/>
          <w:i/>
          <w:iCs/>
        </w:rPr>
        <w:t>online</w:t>
      </w:r>
      <w:r w:rsidRPr="714EE9CE" w:rsidR="714EE9CE">
        <w:rPr>
          <w:rFonts w:cs="Times New Roman"/>
        </w:rPr>
        <w:t xml:space="preserve">. </w:t>
      </w:r>
      <w:r w:rsidRPr="29A25033" w:rsidR="29A25033">
        <w:rPr>
          <w:rFonts w:cs="Times New Roman"/>
        </w:rPr>
        <w:t>Pada kebanyakan</w:t>
      </w:r>
      <w:r w:rsidRPr="3A21F2C2" w:rsidR="3A21F2C2">
        <w:rPr>
          <w:rFonts w:cs="Times New Roman"/>
        </w:rPr>
        <w:t xml:space="preserve"> </w:t>
      </w:r>
      <w:r w:rsidRPr="001448D5" w:rsidR="4B33BCB1">
        <w:rPr>
          <w:rFonts w:cs="Times New Roman"/>
          <w:i/>
          <w:iCs/>
        </w:rPr>
        <w:t xml:space="preserve">game </w:t>
      </w:r>
      <w:r w:rsidRPr="001448D5" w:rsidR="29A25033">
        <w:rPr>
          <w:rFonts w:cs="Times New Roman"/>
          <w:i/>
          <w:iCs/>
        </w:rPr>
        <w:t>online multiplayer</w:t>
      </w:r>
      <w:r w:rsidRPr="1DFFFAB4" w:rsidR="1DFFFAB4">
        <w:rPr>
          <w:rFonts w:cs="Times New Roman"/>
        </w:rPr>
        <w:t xml:space="preserve"> </w:t>
      </w:r>
      <w:r w:rsidRPr="11782007" w:rsidR="11782007">
        <w:rPr>
          <w:rFonts w:cs="Times New Roman"/>
        </w:rPr>
        <w:t xml:space="preserve">terdapat </w:t>
      </w:r>
      <w:r w:rsidRPr="001448D5" w:rsidR="759E5E8E">
        <w:rPr>
          <w:rFonts w:cs="Times New Roman"/>
          <w:i/>
          <w:iCs/>
        </w:rPr>
        <w:t>in game</w:t>
      </w:r>
      <w:r w:rsidRPr="759E5E8E" w:rsidR="759E5E8E">
        <w:rPr>
          <w:rFonts w:cs="Times New Roman"/>
        </w:rPr>
        <w:t xml:space="preserve"> </w:t>
      </w:r>
      <w:r w:rsidRPr="45AAB6D7" w:rsidR="45AAB6D7">
        <w:rPr>
          <w:rFonts w:cs="Times New Roman"/>
        </w:rPr>
        <w:t xml:space="preserve">item </w:t>
      </w:r>
      <w:r w:rsidRPr="6F11368E" w:rsidR="6F11368E">
        <w:rPr>
          <w:rFonts w:cs="Times New Roman"/>
        </w:rPr>
        <w:t xml:space="preserve">seperti </w:t>
      </w:r>
      <w:r w:rsidRPr="285617E6" w:rsidR="285617E6">
        <w:rPr>
          <w:rFonts w:cs="Times New Roman"/>
        </w:rPr>
        <w:t xml:space="preserve">kostum, </w:t>
      </w:r>
      <w:r w:rsidRPr="54E2E974" w:rsidR="54E2E974">
        <w:rPr>
          <w:rFonts w:cs="Times New Roman"/>
        </w:rPr>
        <w:t>kostum senjata,</w:t>
      </w:r>
      <w:r w:rsidRPr="2E4FD555" w:rsidR="2E4FD555">
        <w:rPr>
          <w:rFonts w:cs="Times New Roman"/>
        </w:rPr>
        <w:t xml:space="preserve"> </w:t>
      </w:r>
      <w:r w:rsidRPr="66EB3855" w:rsidR="66EB3855">
        <w:rPr>
          <w:rFonts w:cs="Times New Roman"/>
        </w:rPr>
        <w:t xml:space="preserve">latar, dan </w:t>
      </w:r>
      <w:r w:rsidRPr="001448D5" w:rsidR="66EB3855">
        <w:rPr>
          <w:rFonts w:cs="Times New Roman"/>
          <w:i/>
          <w:iCs/>
        </w:rPr>
        <w:t>skin</w:t>
      </w:r>
      <w:r w:rsidRPr="66EB3855" w:rsidR="66EB3855">
        <w:rPr>
          <w:rFonts w:cs="Times New Roman"/>
        </w:rPr>
        <w:t xml:space="preserve"> yang </w:t>
      </w:r>
      <w:r w:rsidRPr="6B3411C2" w:rsidR="6B3411C2">
        <w:rPr>
          <w:rFonts w:cs="Times New Roman"/>
        </w:rPr>
        <w:t xml:space="preserve">dapat membuat karakter kita semakin </w:t>
      </w:r>
      <w:r w:rsidRPr="6DBE2DA4" w:rsidR="6DBE2DA4">
        <w:rPr>
          <w:rFonts w:cs="Times New Roman"/>
        </w:rPr>
        <w:t xml:space="preserve">menarik </w:t>
      </w:r>
      <w:r w:rsidRPr="652C7AD2" w:rsidR="652C7AD2">
        <w:rPr>
          <w:rFonts w:cs="Times New Roman"/>
        </w:rPr>
        <w:t xml:space="preserve">dan </w:t>
      </w:r>
      <w:r w:rsidRPr="19726C06" w:rsidR="19726C06">
        <w:rPr>
          <w:rFonts w:cs="Times New Roman"/>
        </w:rPr>
        <w:t>personal.</w:t>
      </w:r>
      <w:r w:rsidRPr="30286327" w:rsidR="30286327">
        <w:rPr>
          <w:rFonts w:cs="Times New Roman"/>
        </w:rPr>
        <w:t xml:space="preserve"> </w:t>
      </w:r>
      <w:r w:rsidRPr="6C0A7ED7" w:rsidR="6C0A7ED7">
        <w:rPr>
          <w:rFonts w:cs="Times New Roman"/>
        </w:rPr>
        <w:t xml:space="preserve">Hal ini menyebabkan </w:t>
      </w:r>
      <w:r w:rsidRPr="001448D5" w:rsidR="6C0A7ED7">
        <w:rPr>
          <w:rFonts w:cs="Times New Roman"/>
          <w:i/>
          <w:iCs/>
        </w:rPr>
        <w:t>miccrotransaction</w:t>
      </w:r>
      <w:r w:rsidRPr="6C0A7ED7" w:rsidR="6C0A7ED7">
        <w:rPr>
          <w:rFonts w:cs="Times New Roman"/>
        </w:rPr>
        <w:t xml:space="preserve"> di </w:t>
      </w:r>
      <w:r w:rsidRPr="001448D5" w:rsidR="6C0A7ED7">
        <w:rPr>
          <w:rFonts w:cs="Times New Roman"/>
          <w:i/>
          <w:iCs/>
        </w:rPr>
        <w:t>game</w:t>
      </w:r>
      <w:r w:rsidRPr="6C0A7ED7" w:rsidR="6C0A7ED7">
        <w:rPr>
          <w:rFonts w:cs="Times New Roman"/>
        </w:rPr>
        <w:t xml:space="preserve"> terlahir</w:t>
      </w:r>
      <w:r w:rsidRPr="19726C06" w:rsidR="19726C06">
        <w:rPr>
          <w:rFonts w:cs="Times New Roman"/>
        </w:rPr>
        <w:t>.</w:t>
      </w:r>
      <w:r w:rsidR="476C8ED9">
        <w:tab/>
      </w:r>
    </w:p>
    <w:p w:rsidR="2F88F294" w:rsidP="2FD753C2" w:rsidRDefault="1E8C2869" w14:paraId="4091C261" w14:textId="5DA36CAF">
      <w:pPr>
        <w:spacing w:line="240" w:lineRule="auto"/>
        <w:ind w:firstLine="720"/>
        <w:jc w:val="both"/>
        <w:rPr>
          <w:rFonts w:eastAsia="Times New Roman" w:cs="Times New Roman"/>
        </w:rPr>
      </w:pPr>
      <w:r w:rsidRPr="00CE19FC">
        <w:rPr>
          <w:rFonts w:cs="Times New Roman"/>
          <w:i/>
          <w:iCs/>
        </w:rPr>
        <w:t>Microtransaction</w:t>
      </w:r>
      <w:r w:rsidRPr="1E8C2869">
        <w:rPr>
          <w:rFonts w:cs="Times New Roman"/>
        </w:rPr>
        <w:t xml:space="preserve"> </w:t>
      </w:r>
      <w:r w:rsidRPr="1E8C2869">
        <w:rPr>
          <w:rFonts w:eastAsia="Times New Roman" w:cs="Times New Roman"/>
        </w:rPr>
        <w:t xml:space="preserve">adalah metode pembayaran kecil yang sering digunakan dalam aplikasi, </w:t>
      </w:r>
      <w:r w:rsidRPr="00CE19FC">
        <w:rPr>
          <w:rFonts w:eastAsia="Times New Roman" w:cs="Times New Roman"/>
          <w:i/>
          <w:iCs/>
        </w:rPr>
        <w:t>game</w:t>
      </w:r>
      <w:r w:rsidRPr="1E8C2869">
        <w:rPr>
          <w:rFonts w:eastAsia="Times New Roman" w:cs="Times New Roman"/>
        </w:rPr>
        <w:t xml:space="preserve">, atau </w:t>
      </w:r>
      <w:r w:rsidRPr="00CE19FC">
        <w:rPr>
          <w:rFonts w:eastAsia="Times New Roman" w:cs="Times New Roman"/>
          <w:i/>
          <w:iCs/>
        </w:rPr>
        <w:t>platform</w:t>
      </w:r>
      <w:r w:rsidRPr="1E8C2869">
        <w:rPr>
          <w:rFonts w:eastAsia="Times New Roman" w:cs="Times New Roman"/>
        </w:rPr>
        <w:t xml:space="preserve"> digital untuk membeli item, fitur, atau konten tertentu. Biasanya, </w:t>
      </w:r>
      <w:r w:rsidRPr="00DE5640">
        <w:rPr>
          <w:rFonts w:eastAsia="Times New Roman" w:cs="Times New Roman"/>
          <w:i/>
          <w:iCs/>
        </w:rPr>
        <w:t>microtransaction</w:t>
      </w:r>
      <w:r w:rsidRPr="1E8C2869">
        <w:rPr>
          <w:rFonts w:eastAsia="Times New Roman" w:cs="Times New Roman"/>
        </w:rPr>
        <w:t xml:space="preserve"> memungkinkan pengguna untuk mendapatkan sesuatu dengan harga rendah, tetapi pembelian ini sering kali bersifat opsional. </w:t>
      </w:r>
      <w:r w:rsidRPr="00DE5640">
        <w:rPr>
          <w:rFonts w:eastAsia="Times New Roman" w:cs="Times New Roman"/>
          <w:i/>
          <w:iCs/>
        </w:rPr>
        <w:t>Microtransaction</w:t>
      </w:r>
      <w:r w:rsidRPr="1E8C2869">
        <w:rPr>
          <w:rFonts w:eastAsia="Times New Roman" w:cs="Times New Roman"/>
        </w:rPr>
        <w:t xml:space="preserve"> bisa dilakukan di dalam maupun di luar game, untuk pembelian di dalam game sudah langsung di sediakan oleh pengembang game, sedangkan untuk pembelian diluar game kita bisa melalui </w:t>
      </w:r>
      <w:r w:rsidRPr="001448D5">
        <w:rPr>
          <w:rFonts w:eastAsia="Times New Roman" w:cs="Times New Roman"/>
          <w:i/>
          <w:iCs/>
        </w:rPr>
        <w:t>website top up</w:t>
      </w:r>
      <w:r w:rsidRPr="1E8C2869">
        <w:rPr>
          <w:rFonts w:eastAsia="Times New Roman" w:cs="Times New Roman"/>
        </w:rPr>
        <w:t xml:space="preserve"> yang disediakan oleh pihak ketiga yang telah bekerja sama dengan pengembang </w:t>
      </w:r>
      <w:r w:rsidRPr="00CE19FC">
        <w:rPr>
          <w:rFonts w:eastAsia="Times New Roman" w:cs="Times New Roman"/>
          <w:i/>
          <w:iCs/>
        </w:rPr>
        <w:t>game</w:t>
      </w:r>
      <w:r w:rsidRPr="1E8C2869">
        <w:rPr>
          <w:rFonts w:eastAsia="Times New Roman" w:cs="Times New Roman"/>
        </w:rPr>
        <w:t xml:space="preserve">. </w:t>
      </w:r>
      <w:r w:rsidRPr="00CE19FC" w:rsidR="05EB20DF">
        <w:rPr>
          <w:rFonts w:eastAsia="Times New Roman" w:cs="Times New Roman"/>
          <w:i/>
          <w:iCs/>
        </w:rPr>
        <w:t>Website</w:t>
      </w:r>
      <w:r w:rsidRPr="05EB20DF" w:rsidR="05EB20DF">
        <w:rPr>
          <w:rFonts w:eastAsia="Times New Roman" w:cs="Times New Roman"/>
        </w:rPr>
        <w:t xml:space="preserve"> </w:t>
      </w:r>
      <w:r w:rsidRPr="4F499CED" w:rsidR="4F499CED">
        <w:rPr>
          <w:rFonts w:eastAsia="Times New Roman" w:cs="Times New Roman"/>
        </w:rPr>
        <w:t xml:space="preserve">memiliki </w:t>
      </w:r>
      <w:r w:rsidRPr="59C618A9" w:rsidR="59C618A9">
        <w:rPr>
          <w:rFonts w:eastAsia="Times New Roman" w:cs="Times New Roman"/>
        </w:rPr>
        <w:t xml:space="preserve">banyak </w:t>
      </w:r>
      <w:r w:rsidRPr="3276635F" w:rsidR="3276635F">
        <w:rPr>
          <w:rFonts w:eastAsia="Times New Roman" w:cs="Times New Roman"/>
        </w:rPr>
        <w:t>fitur</w:t>
      </w:r>
      <w:r w:rsidRPr="52857D6B" w:rsidR="52857D6B">
        <w:rPr>
          <w:rFonts w:eastAsia="Times New Roman" w:cs="Times New Roman"/>
        </w:rPr>
        <w:t xml:space="preserve">. </w:t>
      </w:r>
      <w:r w:rsidRPr="001448D5" w:rsidR="426A4BB4">
        <w:rPr>
          <w:rFonts w:eastAsia="Times New Roman" w:cs="Times New Roman"/>
          <w:i/>
          <w:iCs/>
        </w:rPr>
        <w:t>Website</w:t>
      </w:r>
      <w:r w:rsidRPr="426A4BB4" w:rsidR="426A4BB4">
        <w:rPr>
          <w:rFonts w:eastAsia="Times New Roman" w:cs="Times New Roman"/>
        </w:rPr>
        <w:t xml:space="preserve"> memiliki keunggulan seperti banyak promo dan harga yang lebih terjangkau.</w:t>
      </w:r>
      <w:r w:rsidRPr="2FD753C2" w:rsidR="2FD753C2">
        <w:rPr>
          <w:rFonts w:eastAsia="Times New Roman" w:cs="Times New Roman"/>
        </w:rPr>
        <w:t xml:space="preserve"> </w:t>
      </w:r>
      <w:r w:rsidRPr="2EC0FE70" w:rsidR="2F88F294">
        <w:rPr>
          <w:rFonts w:eastAsia="Times New Roman" w:cs="Times New Roman"/>
        </w:rPr>
        <w:t xml:space="preserve">Melalui </w:t>
      </w:r>
      <w:r w:rsidRPr="00CE19FC" w:rsidR="2EC0FE70">
        <w:rPr>
          <w:rFonts w:eastAsia="Times New Roman" w:cs="Times New Roman"/>
          <w:i/>
          <w:iCs/>
        </w:rPr>
        <w:t xml:space="preserve">Website Top Up </w:t>
      </w:r>
      <w:r w:rsidRPr="00CE19FC" w:rsidR="2896CDB2">
        <w:rPr>
          <w:rFonts w:eastAsia="Times New Roman" w:cs="Times New Roman"/>
          <w:i/>
          <w:iCs/>
        </w:rPr>
        <w:t>Game</w:t>
      </w:r>
      <w:r w:rsidRPr="2896CDB2" w:rsidR="2896CDB2">
        <w:rPr>
          <w:rFonts w:eastAsia="Times New Roman" w:cs="Times New Roman"/>
        </w:rPr>
        <w:t xml:space="preserve"> ini</w:t>
      </w:r>
      <w:r w:rsidRPr="2EC0FE70" w:rsidR="2F88F294">
        <w:rPr>
          <w:rFonts w:eastAsia="Times New Roman" w:cs="Times New Roman"/>
        </w:rPr>
        <w:t xml:space="preserve">, penulis berharap tercipta </w:t>
      </w:r>
      <w:r w:rsidRPr="575F577E" w:rsidR="575F577E">
        <w:rPr>
          <w:rFonts w:eastAsia="Times New Roman" w:cs="Times New Roman"/>
        </w:rPr>
        <w:t>tempat</w:t>
      </w:r>
      <w:r w:rsidRPr="2EC0FE70" w:rsidR="2F88F294">
        <w:rPr>
          <w:rFonts w:eastAsia="Times New Roman" w:cs="Times New Roman"/>
        </w:rPr>
        <w:t xml:space="preserve"> untuk </w:t>
      </w:r>
      <w:r w:rsidRPr="575F577E" w:rsidR="575F577E">
        <w:rPr>
          <w:rFonts w:eastAsia="Times New Roman" w:cs="Times New Roman"/>
        </w:rPr>
        <w:t xml:space="preserve">membeli </w:t>
      </w:r>
      <w:r w:rsidRPr="00CE19FC" w:rsidR="575F577E">
        <w:rPr>
          <w:rFonts w:eastAsia="Times New Roman" w:cs="Times New Roman"/>
          <w:i/>
          <w:iCs/>
        </w:rPr>
        <w:t>in game item</w:t>
      </w:r>
      <w:r w:rsidRPr="575F577E" w:rsidR="575F577E">
        <w:rPr>
          <w:rFonts w:eastAsia="Times New Roman" w:cs="Times New Roman"/>
        </w:rPr>
        <w:t xml:space="preserve"> yang simple</w:t>
      </w:r>
      <w:r w:rsidRPr="2EC0FE70" w:rsidR="2F88F294">
        <w:rPr>
          <w:rFonts w:eastAsia="Times New Roman" w:cs="Times New Roman"/>
        </w:rPr>
        <w:t xml:space="preserve"> dan </w:t>
      </w:r>
      <w:r w:rsidRPr="575F577E" w:rsidR="575F577E">
        <w:rPr>
          <w:rFonts w:eastAsia="Times New Roman" w:cs="Times New Roman"/>
        </w:rPr>
        <w:t>mudah.</w:t>
      </w:r>
      <w:r w:rsidRPr="2EC0FE70" w:rsidR="2F88F294">
        <w:rPr>
          <w:rFonts w:eastAsia="Times New Roman" w:cs="Times New Roman"/>
        </w:rPr>
        <w:t xml:space="preserve"> Adapun tujuan dari pembuatan makalah ini adalah sebagai berikut:</w:t>
      </w:r>
    </w:p>
    <w:p w:rsidR="2F88F294" w:rsidP="2F88F294" w:rsidRDefault="575F577E" w14:paraId="3CB52150" w14:textId="5CB02ACF">
      <w:pPr>
        <w:pStyle w:val="ListParagraph"/>
        <w:numPr>
          <w:ilvl w:val="0"/>
          <w:numId w:val="4"/>
        </w:numPr>
        <w:spacing w:line="276" w:lineRule="auto"/>
        <w:jc w:val="both"/>
        <w:rPr>
          <w:rFonts w:eastAsia="Times New Roman" w:cs="Times New Roman"/>
        </w:rPr>
      </w:pPr>
      <w:r w:rsidRPr="575F577E">
        <w:rPr>
          <w:rFonts w:eastAsia="Times New Roman" w:cs="Times New Roman"/>
        </w:rPr>
        <w:t>Sebagai</w:t>
      </w:r>
      <w:r w:rsidRPr="575F577E" w:rsidR="2F88F294">
        <w:rPr>
          <w:rFonts w:eastAsia="Times New Roman" w:cs="Times New Roman"/>
        </w:rPr>
        <w:t xml:space="preserve"> tugas akhir Praktikum Pemrograman Dasar.</w:t>
      </w:r>
    </w:p>
    <w:p w:rsidR="2F88F294" w:rsidP="2F88F294" w:rsidRDefault="2F88F294" w14:paraId="219602AB" w14:textId="32CAA8F7">
      <w:pPr>
        <w:pStyle w:val="ListParagraph"/>
        <w:numPr>
          <w:ilvl w:val="0"/>
          <w:numId w:val="4"/>
        </w:numPr>
        <w:spacing w:line="276" w:lineRule="auto"/>
        <w:jc w:val="both"/>
        <w:rPr>
          <w:rFonts w:eastAsia="Times New Roman" w:cs="Times New Roman"/>
        </w:rPr>
      </w:pPr>
      <w:r w:rsidRPr="575F577E">
        <w:rPr>
          <w:rFonts w:eastAsia="Times New Roman" w:cs="Times New Roman"/>
        </w:rPr>
        <w:t xml:space="preserve">Mengimplementasikan </w:t>
      </w:r>
      <w:r w:rsidR="0067657F">
        <w:rPr>
          <w:rFonts w:eastAsia="Times New Roman" w:cs="Times New Roman"/>
        </w:rPr>
        <w:t xml:space="preserve">konsep dari modul </w:t>
      </w:r>
      <w:r w:rsidRPr="575F577E">
        <w:rPr>
          <w:rFonts w:eastAsia="Times New Roman" w:cs="Times New Roman"/>
        </w:rPr>
        <w:t>yang dipelajari selama kegiatan praktikum</w:t>
      </w:r>
      <w:r w:rsidRPr="575F577E" w:rsidR="575F577E">
        <w:rPr>
          <w:rFonts w:eastAsia="Times New Roman" w:cs="Times New Roman"/>
        </w:rPr>
        <w:t xml:space="preserve"> berlangsung</w:t>
      </w:r>
      <w:r w:rsidRPr="575F577E">
        <w:rPr>
          <w:rFonts w:eastAsia="Times New Roman" w:cs="Times New Roman"/>
        </w:rPr>
        <w:t>.</w:t>
      </w:r>
    </w:p>
    <w:p w:rsidR="2F88F294" w:rsidP="2F88F294" w:rsidRDefault="2FD753C2" w14:paraId="535EE69F" w14:textId="7C9EF3F0">
      <w:pPr>
        <w:pStyle w:val="ListParagraph"/>
        <w:numPr>
          <w:ilvl w:val="0"/>
          <w:numId w:val="4"/>
        </w:numPr>
        <w:spacing w:line="276" w:lineRule="auto"/>
        <w:jc w:val="both"/>
        <w:rPr>
          <w:rFonts w:eastAsia="Times New Roman" w:cs="Times New Roman"/>
        </w:rPr>
      </w:pPr>
      <w:r w:rsidRPr="2FD753C2">
        <w:rPr>
          <w:rFonts w:eastAsia="Times New Roman" w:cs="Times New Roman"/>
          <w:color w:val="000000" w:themeColor="text1"/>
        </w:rPr>
        <w:t xml:space="preserve">Membuat </w:t>
      </w:r>
      <w:r w:rsidRPr="00063BE8">
        <w:rPr>
          <w:rFonts w:eastAsia="Times New Roman" w:cs="Times New Roman"/>
          <w:i/>
          <w:iCs/>
          <w:color w:val="000000" w:themeColor="text1"/>
        </w:rPr>
        <w:t>Website Top Up</w:t>
      </w:r>
      <w:r w:rsidRPr="2FD753C2">
        <w:rPr>
          <w:rFonts w:eastAsia="Times New Roman" w:cs="Times New Roman"/>
          <w:color w:val="000000" w:themeColor="text1"/>
        </w:rPr>
        <w:t xml:space="preserve"> </w:t>
      </w:r>
      <w:r w:rsidRPr="00063BE8">
        <w:rPr>
          <w:rFonts w:eastAsia="Times New Roman" w:cs="Times New Roman"/>
          <w:i/>
          <w:iCs/>
          <w:color w:val="000000" w:themeColor="text1"/>
        </w:rPr>
        <w:t>Game</w:t>
      </w:r>
      <w:r w:rsidRPr="2FD753C2">
        <w:rPr>
          <w:rFonts w:eastAsia="Times New Roman" w:cs="Times New Roman"/>
          <w:color w:val="000000" w:themeColor="text1"/>
        </w:rPr>
        <w:t xml:space="preserve"> sederhana yang sudah tersedia dengan beberapa fitur yang bisa digunakan oleh para </w:t>
      </w:r>
      <w:r w:rsidRPr="00063BE8">
        <w:rPr>
          <w:rFonts w:eastAsia="Times New Roman" w:cs="Times New Roman"/>
          <w:i/>
          <w:iCs/>
          <w:color w:val="000000" w:themeColor="text1"/>
        </w:rPr>
        <w:t>customer</w:t>
      </w:r>
      <w:r w:rsidRPr="2FD753C2">
        <w:rPr>
          <w:rFonts w:eastAsia="Times New Roman" w:cs="Times New Roman"/>
          <w:color w:val="000000" w:themeColor="text1"/>
        </w:rPr>
        <w:t>.</w:t>
      </w:r>
    </w:p>
    <w:p w:rsidR="001D7AF4" w:rsidP="3AF515DF" w:rsidRDefault="001D7AF4" w14:paraId="1D1536AC" w14:textId="113C6A39">
      <w:pPr>
        <w:spacing w:line="240" w:lineRule="auto"/>
        <w:ind w:firstLine="720"/>
        <w:jc w:val="both"/>
        <w:rPr>
          <w:rFonts w:eastAsia="Times New Roman" w:cs="Times New Roman"/>
        </w:rPr>
      </w:pPr>
    </w:p>
    <w:p w:rsidR="00567C83" w:rsidP="00567C83" w:rsidRDefault="001D7AF4" w14:paraId="69610FF2" w14:textId="77777777">
      <w:pPr>
        <w:pStyle w:val="ListParagraph"/>
        <w:numPr>
          <w:ilvl w:val="0"/>
          <w:numId w:val="1"/>
        </w:numPr>
        <w:spacing w:line="240" w:lineRule="auto"/>
        <w:jc w:val="center"/>
        <w:rPr>
          <w:rFonts w:cs="Times New Roman"/>
          <w:b/>
          <w:bCs/>
        </w:rPr>
      </w:pPr>
      <w:r w:rsidRPr="001D7AF4">
        <w:rPr>
          <w:rFonts w:cs="Times New Roman"/>
          <w:b/>
          <w:bCs/>
        </w:rPr>
        <w:t>Dasar Teori</w:t>
      </w:r>
    </w:p>
    <w:p w:rsidR="2392189E" w:rsidP="4AEDEFBE" w:rsidRDefault="00AD15AE" w14:paraId="0BE9C1AE" w14:textId="1DC340EC">
      <w:pPr>
        <w:pStyle w:val="ListParagraph"/>
        <w:numPr>
          <w:ilvl w:val="1"/>
          <w:numId w:val="1"/>
        </w:numPr>
        <w:spacing w:line="240" w:lineRule="auto"/>
        <w:rPr>
          <w:rFonts w:cs="Times New Roman"/>
        </w:rPr>
      </w:pPr>
      <w:r>
        <w:rPr>
          <w:rFonts w:cs="Times New Roman"/>
        </w:rPr>
        <w:t>PHP</w:t>
      </w:r>
    </w:p>
    <w:p w:rsidRPr="007A5126" w:rsidR="4AEDEFBE" w:rsidP="007A5126" w:rsidRDefault="4AEDEFBE" w14:paraId="66A3A485" w14:textId="4834616A">
      <w:pPr>
        <w:spacing w:line="240" w:lineRule="auto"/>
        <w:ind w:left="360" w:firstLine="360"/>
        <w:jc w:val="both"/>
        <w:rPr>
          <w:rFonts w:cs="Times New Roman"/>
        </w:rPr>
      </w:pPr>
      <w:r w:rsidRPr="00D1755B">
        <w:rPr>
          <w:rFonts w:eastAsia="Times New Roman" w:cs="Times New Roman"/>
          <w:i/>
          <w:iCs/>
          <w:szCs w:val="24"/>
        </w:rPr>
        <w:t>Hypertext Preprocessor</w:t>
      </w:r>
      <w:r w:rsidRPr="0CDACED8">
        <w:rPr>
          <w:rFonts w:eastAsia="Times New Roman" w:cs="Times New Roman"/>
        </w:rPr>
        <w:t xml:space="preserve"> (PHP) adalah bahasa pemrograman </w:t>
      </w:r>
      <w:r w:rsidRPr="004916D9">
        <w:rPr>
          <w:rFonts w:eastAsia="Times New Roman" w:cs="Times New Roman"/>
          <w:i/>
          <w:iCs/>
        </w:rPr>
        <w:t>open-source</w:t>
      </w:r>
      <w:r w:rsidRPr="0CDACED8">
        <w:rPr>
          <w:rFonts w:eastAsia="Times New Roman" w:cs="Times New Roman"/>
        </w:rPr>
        <w:t> yang umumnya digunakan untuk membangun aplikasi web dinamis dan interaktif. PHP memiliki berbagai kegunaan yang luas dalam pemrograman, terutama dalam pengembangan aplikasi web, pembuatan situs web dinamis, interaksi dengan basis data, pembuatan sistem manajemen konten (CMS), kustomisasi daan ekstensibilitas. Untuk membuat halaman web dinamis dan interaktif, PHP dapat dikombinasikan dengan HTML, CSS, dan JavaScript. Kemudahan sintaks PHP membuatnya menjadi pilihan yang ideal untuk pemula dalam pemrograman web. Alasannya karena </w:t>
      </w:r>
      <w:r w:rsidRPr="00CE19FC">
        <w:rPr>
          <w:rFonts w:eastAsia="Times New Roman" w:cs="Times New Roman"/>
          <w:i/>
          <w:iCs/>
        </w:rPr>
        <w:t>coding</w:t>
      </w:r>
      <w:r w:rsidRPr="0CDACED8">
        <w:rPr>
          <w:rFonts w:eastAsia="Times New Roman" w:cs="Times New Roman"/>
        </w:rPr>
        <w:t> PHP tidak jauh berbeda dengan HTML yang relatif sederhana.</w:t>
      </w:r>
    </w:p>
    <w:p w:rsidRPr="00B64C94" w:rsidR="008309FF" w:rsidP="4ACC511C" w:rsidRDefault="008309FF" w14:paraId="591912B8" w14:textId="53247DE2">
      <w:pPr>
        <w:spacing w:line="240" w:lineRule="auto"/>
        <w:rPr>
          <w:rFonts w:eastAsia="Times New Roman" w:cs="Times New Roman"/>
        </w:rPr>
      </w:pPr>
    </w:p>
    <w:p w:rsidR="00AD15AE" w:rsidP="00F144C1" w:rsidRDefault="00AD15AE" w14:paraId="3D7E4A05" w14:textId="08159D8B">
      <w:pPr>
        <w:pStyle w:val="ListParagraph"/>
        <w:numPr>
          <w:ilvl w:val="1"/>
          <w:numId w:val="1"/>
        </w:numPr>
        <w:spacing w:line="240" w:lineRule="auto"/>
        <w:rPr>
          <w:rFonts w:cs="Times New Roman"/>
        </w:rPr>
      </w:pPr>
      <w:r>
        <w:rPr>
          <w:rFonts w:cs="Times New Roman"/>
        </w:rPr>
        <w:t>XAMPP</w:t>
      </w:r>
    </w:p>
    <w:p w:rsidRPr="007100FA" w:rsidR="007100FA" w:rsidP="007100FA" w:rsidRDefault="007100FA" w14:paraId="018D453B" w14:textId="77777777">
      <w:pPr>
        <w:pStyle w:val="ListParagraph"/>
        <w:spacing w:line="240" w:lineRule="auto"/>
        <w:ind w:left="360" w:firstLine="360"/>
        <w:jc w:val="both"/>
        <w:rPr>
          <w:rFonts w:cs="Times New Roman"/>
        </w:rPr>
      </w:pPr>
      <w:r w:rsidRPr="007100FA">
        <w:rPr>
          <w:rFonts w:cs="Times New Roman"/>
        </w:rPr>
        <w:t>XAMPP disebut juga sebagai </w:t>
      </w:r>
      <w:r w:rsidRPr="007100FA">
        <w:rPr>
          <w:rFonts w:cs="Times New Roman"/>
          <w:i/>
        </w:rPr>
        <w:t>standalone server</w:t>
      </w:r>
      <w:r w:rsidRPr="007100FA">
        <w:rPr>
          <w:rFonts w:cs="Times New Roman"/>
        </w:rPr>
        <w:t xml:space="preserve"> atau server yang dapat berdiri sendiri sehingga memudahkan pengguna saat menjalankan proses pengeditan, desain, dan pengembangan aplikasi. Penggunaan XAMPP dirasa mampu menghemat anggaran karena dapat menggantikan peran </w:t>
      </w:r>
      <w:r w:rsidRPr="00D234EE">
        <w:rPr>
          <w:rFonts w:cs="Times New Roman"/>
          <w:i/>
          <w:iCs/>
        </w:rPr>
        <w:t>web hosting</w:t>
      </w:r>
      <w:r w:rsidRPr="007100FA">
        <w:rPr>
          <w:rFonts w:cs="Times New Roman"/>
        </w:rPr>
        <w:t xml:space="preserve"> dengan cara menyimpan file </w:t>
      </w:r>
      <w:r w:rsidRPr="00D234EE">
        <w:rPr>
          <w:rFonts w:cs="Times New Roman"/>
          <w:i/>
          <w:iCs/>
        </w:rPr>
        <w:t>website</w:t>
      </w:r>
      <w:r w:rsidRPr="007100FA">
        <w:rPr>
          <w:rFonts w:cs="Times New Roman"/>
        </w:rPr>
        <w:t xml:space="preserve"> ke dalam </w:t>
      </w:r>
      <w:r w:rsidRPr="007100FA">
        <w:rPr>
          <w:rFonts w:cs="Times New Roman"/>
          <w:i/>
        </w:rPr>
        <w:t>localhost</w:t>
      </w:r>
      <w:r w:rsidRPr="007100FA">
        <w:rPr>
          <w:rFonts w:cs="Times New Roman"/>
        </w:rPr>
        <w:t xml:space="preserve"> agar bisa dipanggil atau dihubungkan melalui </w:t>
      </w:r>
      <w:r w:rsidRPr="00D234EE">
        <w:rPr>
          <w:rFonts w:cs="Times New Roman"/>
          <w:i/>
          <w:iCs/>
        </w:rPr>
        <w:t>browser</w:t>
      </w:r>
      <w:r w:rsidRPr="007100FA">
        <w:rPr>
          <w:rFonts w:cs="Times New Roman"/>
        </w:rPr>
        <w:t>.</w:t>
      </w:r>
    </w:p>
    <w:p w:rsidR="27C61DBC" w:rsidP="007100FA" w:rsidRDefault="27C61DBC" w14:paraId="4F55C698" w14:textId="77777777">
      <w:pPr>
        <w:spacing w:line="240" w:lineRule="auto"/>
        <w:rPr>
          <w:rFonts w:cs="Times New Roman"/>
        </w:rPr>
      </w:pPr>
    </w:p>
    <w:p w:rsidR="00AD15AE" w:rsidP="00F144C1" w:rsidRDefault="00AD15AE" w14:paraId="5EEFCD49" w14:textId="39672D7F">
      <w:pPr>
        <w:pStyle w:val="ListParagraph"/>
        <w:numPr>
          <w:ilvl w:val="1"/>
          <w:numId w:val="1"/>
        </w:numPr>
        <w:spacing w:line="240" w:lineRule="auto"/>
        <w:rPr>
          <w:rFonts w:cs="Times New Roman"/>
        </w:rPr>
      </w:pPr>
      <w:r>
        <w:rPr>
          <w:rFonts w:cs="Times New Roman"/>
        </w:rPr>
        <w:t>GUI</w:t>
      </w:r>
    </w:p>
    <w:p w:rsidR="2D5648EE" w:rsidP="00A54299" w:rsidRDefault="071C21D5" w14:paraId="24196A5B" w14:textId="341F91B0">
      <w:pPr>
        <w:spacing w:line="240" w:lineRule="auto"/>
        <w:ind w:left="360" w:firstLine="360"/>
        <w:jc w:val="both"/>
      </w:pPr>
      <w:r w:rsidRPr="00A54299">
        <w:rPr>
          <w:i/>
          <w:iCs/>
        </w:rPr>
        <w:t>Graphical User Interface</w:t>
      </w:r>
      <w:r w:rsidRPr="071C21D5">
        <w:t xml:space="preserve"> (GUI) adalah antarmuka pengguna yang menggunakan elemen </w:t>
      </w:r>
      <w:r w:rsidRPr="7A880382" w:rsidR="7A880382">
        <w:t xml:space="preserve"> </w:t>
      </w:r>
      <w:r w:rsidRPr="06512D01" w:rsidR="06512D01">
        <w:t xml:space="preserve">  </w:t>
      </w:r>
      <w:r w:rsidRPr="7994F7FB" w:rsidR="7994F7FB">
        <w:t xml:space="preserve">  </w:t>
      </w:r>
      <w:r w:rsidRPr="071C21D5">
        <w:t xml:space="preserve">visual seperti ikon, tombol, jendela, panel, dan menu untuk memungkinkan pengguna berinteraksi dengan perangkat elektronik atau perangkat lunak melalui manipulasi grafis, menggantikan antarmuka berbasis teks seperti </w:t>
      </w:r>
      <w:r w:rsidRPr="00A54299">
        <w:rPr>
          <w:i/>
          <w:iCs/>
        </w:rPr>
        <w:t>command-line interface</w:t>
      </w:r>
      <w:r w:rsidRPr="071C21D5">
        <w:t xml:space="preserve"> (CLI). GUI dirancang untuk membuat interaksi antara manusia dan komputer menjadi lebih intuitif, mudah dipahami, dan nyaman dengan cara menampilkan informasi secara visual, memungkinkan pengguna untuk menggunakan </w:t>
      </w:r>
      <w:r w:rsidRPr="00A54299">
        <w:rPr>
          <w:i/>
          <w:iCs/>
        </w:rPr>
        <w:t>mouse</w:t>
      </w:r>
      <w:r w:rsidRPr="071C21D5">
        <w:t xml:space="preserve"> atau </w:t>
      </w:r>
      <w:r w:rsidRPr="00A54299">
        <w:rPr>
          <w:i/>
          <w:iCs/>
        </w:rPr>
        <w:t>touchscreen</w:t>
      </w:r>
      <w:r w:rsidRPr="071C21D5">
        <w:t xml:space="preserve"> untuk memilih dan mengoperasikan berbagai fungsi, serta memberikan umpan balik langsung melalui perubahan visual yang segera terlihat, sehingga memudahkan pengguna dalam mengakses dan menjalankan berbagai aplikasi tanpa memerlukan pengetahuan mendalam tentang perintah-perintah komputer yang kompleks.</w:t>
      </w:r>
    </w:p>
    <w:p w:rsidRPr="00F144C1" w:rsidR="00B84849" w:rsidP="00B84849" w:rsidRDefault="00B84849" w14:paraId="22F436BC" w14:textId="77777777">
      <w:pPr>
        <w:pStyle w:val="ListParagraph"/>
        <w:spacing w:line="240" w:lineRule="auto"/>
        <w:rPr>
          <w:rFonts w:cs="Times New Roman"/>
        </w:rPr>
      </w:pPr>
    </w:p>
    <w:p w:rsidR="3D24A7CE" w:rsidP="3D24A7CE" w:rsidRDefault="3D24A7CE" w14:paraId="3095CA0B" w14:textId="2C7C0718">
      <w:pPr>
        <w:spacing w:line="240" w:lineRule="auto"/>
        <w:jc w:val="both"/>
        <w:rPr>
          <w:rFonts w:cs="Times New Roman"/>
        </w:rPr>
      </w:pPr>
    </w:p>
    <w:p w:rsidR="0091312D" w:rsidP="00A9235F" w:rsidRDefault="0091312D" w14:paraId="463C4B42" w14:textId="0174B284">
      <w:pPr>
        <w:spacing w:line="240" w:lineRule="auto"/>
        <w:jc w:val="both"/>
        <w:rPr>
          <w:rFonts w:cs="Times New Roman"/>
        </w:rPr>
      </w:pPr>
    </w:p>
    <w:p w:rsidR="172A478B" w:rsidP="172A478B" w:rsidRDefault="172A478B" w14:paraId="24F18EA9" w14:textId="4E163045">
      <w:pPr>
        <w:spacing w:line="240" w:lineRule="auto"/>
        <w:jc w:val="both"/>
        <w:rPr>
          <w:rFonts w:cs="Times New Roman"/>
        </w:rPr>
      </w:pPr>
    </w:p>
    <w:p w:rsidR="172A478B" w:rsidP="172A478B" w:rsidRDefault="172A478B" w14:paraId="42A3FAC3" w14:textId="613147F9">
      <w:pPr>
        <w:spacing w:line="240" w:lineRule="auto"/>
        <w:jc w:val="both"/>
        <w:rPr>
          <w:rFonts w:cs="Times New Roman"/>
        </w:rPr>
      </w:pPr>
    </w:p>
    <w:p w:rsidR="00A9235F" w:rsidP="00E13C3A" w:rsidRDefault="00E13C3A" w14:paraId="604D80A3" w14:textId="752AC990">
      <w:pPr>
        <w:pStyle w:val="ListParagraph"/>
        <w:numPr>
          <w:ilvl w:val="0"/>
          <w:numId w:val="1"/>
        </w:numPr>
        <w:spacing w:line="240" w:lineRule="auto"/>
        <w:jc w:val="center"/>
        <w:rPr>
          <w:rFonts w:cs="Times New Roman"/>
          <w:b/>
          <w:bCs/>
        </w:rPr>
      </w:pPr>
      <w:r w:rsidRPr="00E13C3A">
        <w:rPr>
          <w:rFonts w:cs="Times New Roman"/>
          <w:b/>
          <w:bCs/>
        </w:rPr>
        <w:t>Algoritma</w:t>
      </w:r>
    </w:p>
    <w:p w:rsidR="00DC514A" w:rsidP="00DC514A" w:rsidRDefault="00DC514A" w14:paraId="375481EA" w14:textId="7C944E43">
      <w:pPr>
        <w:pStyle w:val="ListParagraph"/>
        <w:numPr>
          <w:ilvl w:val="1"/>
          <w:numId w:val="8"/>
        </w:numPr>
        <w:spacing w:after="200" w:line="276" w:lineRule="auto"/>
        <w:rPr>
          <w:rFonts w:cs="Times New Roman"/>
        </w:rPr>
      </w:pPr>
      <w:r>
        <w:rPr>
          <w:rFonts w:cs="Times New Roman"/>
        </w:rPr>
        <w:t xml:space="preserve"> </w:t>
      </w:r>
      <w:r w:rsidRPr="00DC514A" w:rsidR="00697E12">
        <w:rPr>
          <w:rFonts w:cs="Times New Roman"/>
        </w:rPr>
        <w:t>Pseudocod</w:t>
      </w:r>
      <w:r w:rsidR="001F3922">
        <w:rPr>
          <w:rFonts w:cs="Times New Roman"/>
        </w:rPr>
        <w:t>e</w:t>
      </w:r>
    </w:p>
    <w:p w:rsidR="3062E1B0" w:rsidP="3062E1B0" w:rsidRDefault="3062E1B0" w14:paraId="28555AD4" w14:textId="289C5F4E">
      <w:pPr>
        <w:pStyle w:val="ListParagraph"/>
        <w:numPr>
          <w:ilvl w:val="0"/>
          <w:numId w:val="11"/>
        </w:numPr>
        <w:spacing w:after="200" w:line="276" w:lineRule="auto"/>
        <w:rPr>
          <w:rFonts w:cs="Times New Roman"/>
        </w:rPr>
      </w:pPr>
      <w:r w:rsidRPr="3062E1B0">
        <w:rPr>
          <w:rFonts w:cs="Times New Roman"/>
        </w:rPr>
        <w:t>Mulai</w:t>
      </w:r>
    </w:p>
    <w:p w:rsidR="602FCBEF" w:rsidP="602FCBEF" w:rsidRDefault="75A431E6" w14:paraId="0E8281A6" w14:textId="2B3474E5">
      <w:pPr>
        <w:pStyle w:val="ListParagraph"/>
        <w:numPr>
          <w:ilvl w:val="0"/>
          <w:numId w:val="11"/>
        </w:numPr>
        <w:spacing w:after="200" w:line="276" w:lineRule="auto"/>
        <w:rPr>
          <w:rFonts w:cs="Times New Roman"/>
        </w:rPr>
      </w:pPr>
      <w:r w:rsidRPr="00427A83">
        <w:rPr>
          <w:rFonts w:cs="Times New Roman"/>
          <w:i/>
          <w:iCs/>
        </w:rPr>
        <w:t>User</w:t>
      </w:r>
      <w:r w:rsidRPr="75A431E6">
        <w:rPr>
          <w:rFonts w:cs="Times New Roman"/>
        </w:rPr>
        <w:t xml:space="preserve"> bisa memilih untuk </w:t>
      </w:r>
      <w:r w:rsidRPr="00427A83">
        <w:rPr>
          <w:rFonts w:cs="Times New Roman"/>
          <w:i/>
          <w:iCs/>
        </w:rPr>
        <w:t>sign up</w:t>
      </w:r>
      <w:r w:rsidRPr="75A431E6">
        <w:rPr>
          <w:rFonts w:cs="Times New Roman"/>
        </w:rPr>
        <w:t xml:space="preserve">, </w:t>
      </w:r>
      <w:r w:rsidRPr="771E42AE" w:rsidR="771E42AE">
        <w:rPr>
          <w:rFonts w:cs="Times New Roman"/>
        </w:rPr>
        <w:t xml:space="preserve">lalu </w:t>
      </w:r>
      <w:r w:rsidRPr="00427A83" w:rsidR="771E42AE">
        <w:rPr>
          <w:rFonts w:cs="Times New Roman"/>
          <w:i/>
          <w:iCs/>
        </w:rPr>
        <w:t>log in</w:t>
      </w:r>
      <w:r w:rsidRPr="771E42AE" w:rsidR="771E42AE">
        <w:rPr>
          <w:rFonts w:cs="Times New Roman"/>
        </w:rPr>
        <w:t xml:space="preserve"> saat sudah </w:t>
      </w:r>
      <w:r w:rsidRPr="5B81CF0F" w:rsidR="5B81CF0F">
        <w:rPr>
          <w:rFonts w:cs="Times New Roman"/>
        </w:rPr>
        <w:t>memiliki</w:t>
      </w:r>
      <w:r w:rsidRPr="2D779E69" w:rsidR="2D779E69">
        <w:rPr>
          <w:rFonts w:cs="Times New Roman"/>
        </w:rPr>
        <w:t xml:space="preserve"> akun.</w:t>
      </w:r>
    </w:p>
    <w:p w:rsidR="2A2E25C4" w:rsidP="2A2E25C4" w:rsidRDefault="0B6B672A" w14:paraId="78B2A90C" w14:textId="1DF05D6E">
      <w:pPr>
        <w:pStyle w:val="ListParagraph"/>
        <w:numPr>
          <w:ilvl w:val="0"/>
          <w:numId w:val="11"/>
        </w:numPr>
        <w:spacing w:after="200" w:line="276" w:lineRule="auto"/>
        <w:rPr>
          <w:rFonts w:cs="Times New Roman"/>
        </w:rPr>
      </w:pPr>
      <w:r w:rsidRPr="0B6B672A">
        <w:rPr>
          <w:rFonts w:cs="Times New Roman"/>
          <w:i/>
          <w:iCs/>
        </w:rPr>
        <w:t>User</w:t>
      </w:r>
      <w:r w:rsidRPr="0B6B672A">
        <w:rPr>
          <w:rFonts w:cs="Times New Roman"/>
        </w:rPr>
        <w:t xml:space="preserve"> bisa memilih untuk menekan menu “klik disini untuk slide gambar”.</w:t>
      </w:r>
    </w:p>
    <w:p w:rsidR="004A42B5" w:rsidP="3062E1B0" w:rsidRDefault="4555311B" w14:paraId="1D257336" w14:textId="5F16FD15">
      <w:pPr>
        <w:pStyle w:val="ListParagraph"/>
        <w:numPr>
          <w:ilvl w:val="0"/>
          <w:numId w:val="11"/>
        </w:numPr>
        <w:spacing w:after="200" w:line="276" w:lineRule="auto"/>
        <w:rPr>
          <w:rFonts w:cs="Times New Roman"/>
        </w:rPr>
      </w:pPr>
      <w:r w:rsidRPr="4555311B">
        <w:rPr>
          <w:rFonts w:cs="Times New Roman"/>
        </w:rPr>
        <w:t>Jika menu “klik disini untuk slide gambar” dipilih, gambar akan bergeser sesuai tombol yang di klik.</w:t>
      </w:r>
    </w:p>
    <w:p w:rsidR="004A42B5" w:rsidP="3062E1B0" w:rsidRDefault="48666710" w14:paraId="58E17960" w14:textId="706C1DDB">
      <w:pPr>
        <w:pStyle w:val="ListParagraph"/>
        <w:numPr>
          <w:ilvl w:val="0"/>
          <w:numId w:val="11"/>
        </w:numPr>
        <w:spacing w:after="200" w:line="276" w:lineRule="auto"/>
        <w:rPr>
          <w:rFonts w:cs="Times New Roman"/>
        </w:rPr>
      </w:pPr>
      <w:r w:rsidRPr="48666710">
        <w:rPr>
          <w:rFonts w:cs="Times New Roman"/>
        </w:rPr>
        <w:t>Jika user menekan</w:t>
      </w:r>
      <w:r w:rsidRPr="329F4F91" w:rsidR="329F4F91">
        <w:rPr>
          <w:rFonts w:cs="Times New Roman"/>
        </w:rPr>
        <w:t xml:space="preserve"> </w:t>
      </w:r>
      <w:r w:rsidRPr="5BEEA69A" w:rsidR="5BEEA69A">
        <w:rPr>
          <w:rFonts w:cs="Times New Roman"/>
        </w:rPr>
        <w:t xml:space="preserve">tombol </w:t>
      </w:r>
      <w:r w:rsidRPr="5A9B1DB0" w:rsidR="5A9B1DB0">
        <w:rPr>
          <w:rFonts w:cs="Times New Roman"/>
        </w:rPr>
        <w:t xml:space="preserve">pertama di </w:t>
      </w:r>
      <w:r w:rsidRPr="4ED3D606" w:rsidR="4ED3D606">
        <w:rPr>
          <w:rFonts w:cs="Times New Roman"/>
        </w:rPr>
        <w:t>klik</w:t>
      </w:r>
      <w:r w:rsidRPr="728DF14A" w:rsidR="728DF14A">
        <w:rPr>
          <w:rFonts w:cs="Times New Roman"/>
        </w:rPr>
        <w:t>, maka</w:t>
      </w:r>
      <w:r w:rsidRPr="014B860B" w:rsidR="014B860B">
        <w:rPr>
          <w:rFonts w:cs="Times New Roman"/>
        </w:rPr>
        <w:t xml:space="preserve"> akan keluar gambar </w:t>
      </w:r>
      <w:r w:rsidRPr="3DB147DD" w:rsidR="3DB147DD">
        <w:rPr>
          <w:rFonts w:cs="Times New Roman"/>
        </w:rPr>
        <w:t xml:space="preserve">karakter </w:t>
      </w:r>
      <w:r w:rsidRPr="3AFDEA7D" w:rsidR="3AFDEA7D">
        <w:rPr>
          <w:rFonts w:cs="Times New Roman"/>
        </w:rPr>
        <w:t>Mobile</w:t>
      </w:r>
      <w:r w:rsidRPr="3DB147DD" w:rsidR="3DB147DD">
        <w:rPr>
          <w:rFonts w:cs="Times New Roman"/>
        </w:rPr>
        <w:t xml:space="preserve"> </w:t>
      </w:r>
      <w:r w:rsidRPr="2FE56D7D" w:rsidR="2FE56D7D">
        <w:rPr>
          <w:rFonts w:cs="Times New Roman"/>
        </w:rPr>
        <w:t>Legend</w:t>
      </w:r>
      <w:r w:rsidRPr="73F02F8D" w:rsidR="73F02F8D">
        <w:rPr>
          <w:rFonts w:cs="Times New Roman"/>
        </w:rPr>
        <w:t xml:space="preserve"> yaitu Chou, jika </w:t>
      </w:r>
      <w:r w:rsidRPr="00427A83" w:rsidR="73F02F8D">
        <w:rPr>
          <w:rFonts w:cs="Times New Roman"/>
          <w:i/>
          <w:iCs/>
        </w:rPr>
        <w:t>user</w:t>
      </w:r>
      <w:r w:rsidRPr="73F02F8D" w:rsidR="73F02F8D">
        <w:rPr>
          <w:rFonts w:cs="Times New Roman"/>
        </w:rPr>
        <w:t xml:space="preserve"> menekan gambar </w:t>
      </w:r>
      <w:r w:rsidRPr="3AF6910F" w:rsidR="3AF6910F">
        <w:rPr>
          <w:rFonts w:cs="Times New Roman"/>
        </w:rPr>
        <w:t>Chou</w:t>
      </w:r>
      <w:r w:rsidRPr="73F02F8D" w:rsidR="73F02F8D">
        <w:rPr>
          <w:rFonts w:cs="Times New Roman"/>
        </w:rPr>
        <w:t xml:space="preserve"> </w:t>
      </w:r>
      <w:r w:rsidRPr="17D64820" w:rsidR="17D64820">
        <w:rPr>
          <w:rFonts w:cs="Times New Roman"/>
        </w:rPr>
        <w:t xml:space="preserve">maka </w:t>
      </w:r>
      <w:r w:rsidRPr="00427A83" w:rsidR="12C793A7">
        <w:rPr>
          <w:rFonts w:cs="Times New Roman"/>
          <w:i/>
          <w:iCs/>
        </w:rPr>
        <w:t>user</w:t>
      </w:r>
      <w:r w:rsidRPr="12C793A7" w:rsidR="12C793A7">
        <w:rPr>
          <w:rFonts w:cs="Times New Roman"/>
        </w:rPr>
        <w:t xml:space="preserve"> akan </w:t>
      </w:r>
      <w:r w:rsidRPr="1C503624" w:rsidR="1C503624">
        <w:rPr>
          <w:rFonts w:cs="Times New Roman"/>
        </w:rPr>
        <w:t xml:space="preserve">dibawa ke </w:t>
      </w:r>
      <w:r w:rsidRPr="00427A83" w:rsidR="76322B22">
        <w:rPr>
          <w:rFonts w:cs="Times New Roman"/>
          <w:i/>
          <w:iCs/>
        </w:rPr>
        <w:t>website</w:t>
      </w:r>
      <w:r w:rsidRPr="76322B22" w:rsidR="76322B22">
        <w:rPr>
          <w:rFonts w:cs="Times New Roman"/>
        </w:rPr>
        <w:t xml:space="preserve"> resmi </w:t>
      </w:r>
      <w:r w:rsidRPr="4D38BA1D" w:rsidR="4D38BA1D">
        <w:rPr>
          <w:rFonts w:cs="Times New Roman"/>
        </w:rPr>
        <w:t xml:space="preserve">Mobile </w:t>
      </w:r>
      <w:r w:rsidRPr="08C1E5DE" w:rsidR="08C1E5DE">
        <w:rPr>
          <w:rFonts w:cs="Times New Roman"/>
        </w:rPr>
        <w:t>Legend</w:t>
      </w:r>
      <w:r w:rsidR="00427A83">
        <w:rPr>
          <w:rFonts w:cs="Times New Roman"/>
        </w:rPr>
        <w:t>.</w:t>
      </w:r>
    </w:p>
    <w:p w:rsidR="08C1E5DE" w:rsidP="08C1E5DE" w:rsidRDefault="48666710" w14:paraId="6F5C41F7" w14:textId="2199D423">
      <w:pPr>
        <w:pStyle w:val="ListParagraph"/>
        <w:numPr>
          <w:ilvl w:val="0"/>
          <w:numId w:val="11"/>
        </w:numPr>
        <w:spacing w:after="200" w:line="276" w:lineRule="auto"/>
        <w:rPr>
          <w:rFonts w:cs="Times New Roman"/>
        </w:rPr>
      </w:pPr>
      <w:r w:rsidRPr="48666710">
        <w:rPr>
          <w:rFonts w:cs="Times New Roman"/>
        </w:rPr>
        <w:t>Jika user menekan</w:t>
      </w:r>
      <w:r w:rsidRPr="4B10952D" w:rsidR="4B10952D">
        <w:rPr>
          <w:rFonts w:cs="Times New Roman"/>
        </w:rPr>
        <w:t xml:space="preserve"> tombol</w:t>
      </w:r>
      <w:r w:rsidRPr="06F78D96" w:rsidR="06F78D96">
        <w:rPr>
          <w:rFonts w:cs="Times New Roman"/>
        </w:rPr>
        <w:t xml:space="preserve"> </w:t>
      </w:r>
      <w:r w:rsidRPr="52553B6B" w:rsidR="52553B6B">
        <w:rPr>
          <w:rFonts w:cs="Times New Roman"/>
        </w:rPr>
        <w:t xml:space="preserve">kedua di </w:t>
      </w:r>
      <w:r w:rsidRPr="3CF9DC1B" w:rsidR="3CF9DC1B">
        <w:rPr>
          <w:rFonts w:cs="Times New Roman"/>
        </w:rPr>
        <w:t xml:space="preserve">klik, </w:t>
      </w:r>
      <w:r w:rsidRPr="3479479D" w:rsidR="3479479D">
        <w:rPr>
          <w:rFonts w:cs="Times New Roman"/>
        </w:rPr>
        <w:t xml:space="preserve">maka akan </w:t>
      </w:r>
      <w:r w:rsidRPr="0E2E994F" w:rsidR="0E2E994F">
        <w:rPr>
          <w:rFonts w:cs="Times New Roman"/>
        </w:rPr>
        <w:t xml:space="preserve">keluar </w:t>
      </w:r>
      <w:r w:rsidRPr="67046433" w:rsidR="67046433">
        <w:rPr>
          <w:rFonts w:cs="Times New Roman"/>
        </w:rPr>
        <w:t xml:space="preserve">gambar </w:t>
      </w:r>
      <w:r w:rsidRPr="6F382AB4" w:rsidR="6F382AB4">
        <w:rPr>
          <w:rFonts w:cs="Times New Roman"/>
        </w:rPr>
        <w:t xml:space="preserve">karakter </w:t>
      </w:r>
      <w:r w:rsidRPr="66199E28" w:rsidR="66199E28">
        <w:rPr>
          <w:rFonts w:cs="Times New Roman"/>
        </w:rPr>
        <w:t>Free Fire</w:t>
      </w:r>
      <w:r w:rsidRPr="2FE56D7D" w:rsidR="2FE56D7D">
        <w:rPr>
          <w:rFonts w:cs="Times New Roman"/>
        </w:rPr>
        <w:t xml:space="preserve"> </w:t>
      </w:r>
      <w:r w:rsidRPr="3C50EDA6" w:rsidR="3C50EDA6">
        <w:rPr>
          <w:rFonts w:cs="Times New Roman"/>
        </w:rPr>
        <w:t xml:space="preserve">yaitu </w:t>
      </w:r>
      <w:r w:rsidRPr="5B10C1AE" w:rsidR="5B10C1AE">
        <w:rPr>
          <w:rFonts w:cs="Times New Roman"/>
        </w:rPr>
        <w:t>Kelly</w:t>
      </w:r>
      <w:r w:rsidRPr="56ECEA98" w:rsidR="56ECEA98">
        <w:rPr>
          <w:rFonts w:cs="Times New Roman"/>
        </w:rPr>
        <w:t>,</w:t>
      </w:r>
      <w:r w:rsidRPr="61326CA7" w:rsidR="61326CA7">
        <w:rPr>
          <w:rFonts w:cs="Times New Roman"/>
        </w:rPr>
        <w:t xml:space="preserve"> jika </w:t>
      </w:r>
      <w:r w:rsidRPr="00A32F2B" w:rsidR="61326CA7">
        <w:rPr>
          <w:rFonts w:cs="Times New Roman"/>
          <w:i/>
          <w:iCs/>
        </w:rPr>
        <w:t>user</w:t>
      </w:r>
      <w:r w:rsidRPr="61326CA7" w:rsidR="61326CA7">
        <w:rPr>
          <w:rFonts w:cs="Times New Roman"/>
        </w:rPr>
        <w:t xml:space="preserve"> </w:t>
      </w:r>
      <w:r w:rsidRPr="5A91AEED" w:rsidR="5A91AEED">
        <w:rPr>
          <w:rFonts w:cs="Times New Roman"/>
        </w:rPr>
        <w:t xml:space="preserve">menekan </w:t>
      </w:r>
      <w:r w:rsidRPr="190B08CB" w:rsidR="190B08CB">
        <w:rPr>
          <w:rFonts w:cs="Times New Roman"/>
        </w:rPr>
        <w:t xml:space="preserve">gambar </w:t>
      </w:r>
      <w:r w:rsidRPr="3AF6910F" w:rsidR="3AF6910F">
        <w:rPr>
          <w:rFonts w:cs="Times New Roman"/>
        </w:rPr>
        <w:t xml:space="preserve">Kelly </w:t>
      </w:r>
      <w:r w:rsidRPr="264C0075" w:rsidR="264C0075">
        <w:rPr>
          <w:rFonts w:cs="Times New Roman"/>
        </w:rPr>
        <w:t xml:space="preserve">maka </w:t>
      </w:r>
      <w:r w:rsidRPr="00A32F2B" w:rsidR="2F517FE8">
        <w:rPr>
          <w:rFonts w:cs="Times New Roman"/>
          <w:i/>
          <w:iCs/>
        </w:rPr>
        <w:t>user</w:t>
      </w:r>
      <w:r w:rsidRPr="2F517FE8" w:rsidR="2F517FE8">
        <w:rPr>
          <w:rFonts w:cs="Times New Roman"/>
        </w:rPr>
        <w:t xml:space="preserve"> akan </w:t>
      </w:r>
      <w:r w:rsidRPr="2CBAA18D" w:rsidR="2CBAA18D">
        <w:rPr>
          <w:rFonts w:cs="Times New Roman"/>
        </w:rPr>
        <w:t xml:space="preserve">dibawa ke </w:t>
      </w:r>
      <w:r w:rsidRPr="00A32F2B" w:rsidR="55925586">
        <w:rPr>
          <w:rFonts w:cs="Times New Roman"/>
          <w:i/>
          <w:iCs/>
        </w:rPr>
        <w:t>website</w:t>
      </w:r>
      <w:r w:rsidRPr="55925586" w:rsidR="55925586">
        <w:rPr>
          <w:rFonts w:cs="Times New Roman"/>
        </w:rPr>
        <w:t xml:space="preserve"> resmi </w:t>
      </w:r>
      <w:r w:rsidRPr="75936AE0" w:rsidR="75936AE0">
        <w:rPr>
          <w:rFonts w:cs="Times New Roman"/>
        </w:rPr>
        <w:t xml:space="preserve">Free </w:t>
      </w:r>
      <w:r w:rsidRPr="19228B5A" w:rsidR="19228B5A">
        <w:rPr>
          <w:rFonts w:cs="Times New Roman"/>
        </w:rPr>
        <w:t>Fire</w:t>
      </w:r>
      <w:ins w:author="Microsoft Word" w:date="2024-11-21T10:57:00Z" w16du:dateUtc="2024-11-21T18:57:00Z" w:id="0">
        <w:r w:rsidR="00A32F2B">
          <w:rPr>
            <w:rFonts w:cs="Times New Roman"/>
          </w:rPr>
          <w:t>.</w:t>
        </w:r>
      </w:ins>
    </w:p>
    <w:p w:rsidR="0B6B672A" w:rsidP="0B6B672A" w:rsidRDefault="0B6B672A" w14:paraId="071D4F8B" w14:textId="40C9B7F1">
      <w:pPr>
        <w:pStyle w:val="ListParagraph"/>
        <w:numPr>
          <w:ilvl w:val="0"/>
          <w:numId w:val="11"/>
        </w:numPr>
        <w:spacing w:after="200" w:line="276" w:lineRule="auto"/>
        <w:rPr>
          <w:rFonts w:cs="Times New Roman"/>
        </w:rPr>
      </w:pPr>
      <w:r w:rsidRPr="0B6B672A">
        <w:rPr>
          <w:rFonts w:cs="Times New Roman"/>
        </w:rPr>
        <w:t xml:space="preserve">Jika </w:t>
      </w:r>
      <w:r w:rsidRPr="00115C5D">
        <w:rPr>
          <w:rFonts w:cs="Times New Roman"/>
          <w:i/>
          <w:iCs/>
        </w:rPr>
        <w:t>user</w:t>
      </w:r>
      <w:r w:rsidRPr="0B6B672A">
        <w:rPr>
          <w:rFonts w:cs="Times New Roman"/>
        </w:rPr>
        <w:t xml:space="preserve"> menekan tombol ketiga, maka akan keluar gambar karakter utama PUBGM, jika </w:t>
      </w:r>
      <w:r w:rsidRPr="0B6B672A">
        <w:rPr>
          <w:rFonts w:cs="Times New Roman"/>
          <w:i/>
          <w:iCs/>
        </w:rPr>
        <w:t>user</w:t>
      </w:r>
      <w:r w:rsidRPr="0B6B672A">
        <w:rPr>
          <w:rFonts w:cs="Times New Roman"/>
        </w:rPr>
        <w:t xml:space="preserve"> menekan gambar karakter utama PUBGM, maka </w:t>
      </w:r>
      <w:r w:rsidRPr="00115C5D">
        <w:rPr>
          <w:rFonts w:cs="Times New Roman"/>
          <w:i/>
          <w:iCs/>
        </w:rPr>
        <w:t>user</w:t>
      </w:r>
      <w:r w:rsidRPr="0B6B672A">
        <w:rPr>
          <w:rFonts w:cs="Times New Roman"/>
        </w:rPr>
        <w:t xml:space="preserve"> akan dibawa ke </w:t>
      </w:r>
      <w:r w:rsidRPr="008831A5">
        <w:rPr>
          <w:rFonts w:cs="Times New Roman"/>
          <w:i/>
          <w:iCs/>
        </w:rPr>
        <w:t>website</w:t>
      </w:r>
      <w:r w:rsidRPr="0B6B672A">
        <w:rPr>
          <w:rFonts w:cs="Times New Roman"/>
        </w:rPr>
        <w:t xml:space="preserve"> resmi PUBGM.</w:t>
      </w:r>
    </w:p>
    <w:p w:rsidR="004A42B5" w:rsidP="3062E1B0" w:rsidRDefault="0B6B672A" w14:paraId="67A6E26C" w14:textId="60A0133D">
      <w:pPr>
        <w:pStyle w:val="ListParagraph"/>
        <w:numPr>
          <w:ilvl w:val="0"/>
          <w:numId w:val="11"/>
        </w:numPr>
        <w:spacing w:after="200" w:line="276" w:lineRule="auto"/>
        <w:rPr>
          <w:rFonts w:cs="Times New Roman"/>
        </w:rPr>
      </w:pPr>
      <w:r w:rsidRPr="008831A5">
        <w:rPr>
          <w:rFonts w:cs="Times New Roman"/>
          <w:i/>
          <w:iCs/>
        </w:rPr>
        <w:t>User</w:t>
      </w:r>
      <w:r w:rsidRPr="0B6B672A">
        <w:rPr>
          <w:rFonts w:cs="Times New Roman"/>
        </w:rPr>
        <w:t xml:space="preserve"> bisa memilih menu “POPULER” untuk memilih game yang akan di beli </w:t>
      </w:r>
      <w:r w:rsidRPr="008831A5">
        <w:rPr>
          <w:rFonts w:cs="Times New Roman"/>
          <w:i/>
          <w:iCs/>
        </w:rPr>
        <w:t>in game</w:t>
      </w:r>
      <w:r w:rsidRPr="0B6B672A">
        <w:rPr>
          <w:rFonts w:cs="Times New Roman"/>
        </w:rPr>
        <w:t xml:space="preserve"> itemnya, ada 3 pilihan yaitu Free Fire, Mobile Legend, dan PUBG MOBILE.</w:t>
      </w:r>
    </w:p>
    <w:p w:rsidR="004A42B5" w:rsidP="3062E1B0" w:rsidRDefault="1260B5B0" w14:paraId="47EB09AE" w14:textId="21436241">
      <w:pPr>
        <w:pStyle w:val="ListParagraph"/>
        <w:numPr>
          <w:ilvl w:val="0"/>
          <w:numId w:val="11"/>
        </w:numPr>
        <w:spacing w:after="200" w:line="276" w:lineRule="auto"/>
        <w:rPr>
          <w:rFonts w:cs="Times New Roman"/>
        </w:rPr>
      </w:pPr>
      <w:r w:rsidRPr="1260B5B0">
        <w:rPr>
          <w:rFonts w:cs="Times New Roman"/>
        </w:rPr>
        <w:t xml:space="preserve">Jika </w:t>
      </w:r>
      <w:r w:rsidRPr="1260B5B0">
        <w:rPr>
          <w:rFonts w:cs="Times New Roman"/>
          <w:i/>
          <w:iCs/>
        </w:rPr>
        <w:t>user</w:t>
      </w:r>
      <w:r w:rsidRPr="1260B5B0">
        <w:rPr>
          <w:rFonts w:cs="Times New Roman"/>
        </w:rPr>
        <w:t xml:space="preserve"> menekan gambar Free Fire maka akan muncul daftar harga dan pilihan untuk pesan sekarang, jika </w:t>
      </w:r>
      <w:r w:rsidRPr="1260B5B0">
        <w:rPr>
          <w:rFonts w:cs="Times New Roman"/>
          <w:i/>
          <w:iCs/>
        </w:rPr>
        <w:t>user</w:t>
      </w:r>
      <w:r w:rsidRPr="1260B5B0">
        <w:rPr>
          <w:rFonts w:cs="Times New Roman"/>
        </w:rPr>
        <w:t xml:space="preserve"> menekan tombol “pesan sekarang” maka </w:t>
      </w:r>
      <w:r w:rsidRPr="1260B5B0">
        <w:rPr>
          <w:rFonts w:cs="Times New Roman"/>
          <w:i/>
          <w:iCs/>
        </w:rPr>
        <w:t>user</w:t>
      </w:r>
      <w:r w:rsidRPr="1260B5B0">
        <w:rPr>
          <w:rFonts w:cs="Times New Roman"/>
        </w:rPr>
        <w:t xml:space="preserve"> akan dibawa ke pesan Whatsapp penjual, lalu user bisa memilih rincian harga dan metode bayar.</w:t>
      </w:r>
    </w:p>
    <w:p w:rsidR="00E678DC" w:rsidP="005C1BDF" w:rsidRDefault="1260B5B0" w14:paraId="2FB47403" w14:textId="02CE443D">
      <w:pPr>
        <w:pStyle w:val="ListParagraph"/>
        <w:numPr>
          <w:ilvl w:val="0"/>
          <w:numId w:val="11"/>
        </w:numPr>
        <w:spacing w:after="200" w:line="276" w:lineRule="auto"/>
        <w:rPr>
          <w:rFonts w:cs="Times New Roman"/>
        </w:rPr>
      </w:pPr>
      <w:r w:rsidRPr="1260B5B0">
        <w:rPr>
          <w:rFonts w:cs="Times New Roman"/>
        </w:rPr>
        <w:t>Jika user menekan gambar Mobile Legend maka akan muncul daftar harga dan pilihan untuk pesan sekarang, jika user menekan tombol “pesan sekarang” maka user akan dibawa ke pesan Whatsapp penjual, lalu user bisa memilih rincian harga dan metode bayar.</w:t>
      </w:r>
    </w:p>
    <w:p w:rsidR="00E678DC" w:rsidP="005C1BDF" w:rsidRDefault="1260B5B0" w14:paraId="5DC5F234" w14:textId="2A5DDA53">
      <w:pPr>
        <w:pStyle w:val="ListParagraph"/>
        <w:numPr>
          <w:ilvl w:val="0"/>
          <w:numId w:val="11"/>
        </w:numPr>
        <w:spacing w:after="200" w:line="276" w:lineRule="auto"/>
        <w:rPr>
          <w:rFonts w:cs="Times New Roman"/>
        </w:rPr>
      </w:pPr>
      <w:r w:rsidRPr="1260B5B0">
        <w:rPr>
          <w:rFonts w:cs="Times New Roman"/>
        </w:rPr>
        <w:t>Jika user menekan gambar PUBG Mobile maka akan muncul daftar harga dan pilihan untuk pesan sekarang, jika user menekan tombol “pesan sekarang” maka user akan dibawa ke pesan Whatsapp penjual, lalu user bisa memilih rincian harga dan metode bayar.</w:t>
      </w:r>
    </w:p>
    <w:p w:rsidR="00E678DC" w:rsidP="005C1BDF" w:rsidRDefault="1260B5B0" w14:paraId="5466A7BF" w14:textId="10FDD7D8">
      <w:pPr>
        <w:pStyle w:val="ListParagraph"/>
        <w:numPr>
          <w:ilvl w:val="0"/>
          <w:numId w:val="11"/>
        </w:numPr>
        <w:spacing w:after="200" w:line="276" w:lineRule="auto"/>
        <w:rPr>
          <w:rFonts w:cs="Times New Roman"/>
        </w:rPr>
      </w:pPr>
      <w:r w:rsidRPr="7375AAC6" w:rsidR="7375AAC6">
        <w:rPr>
          <w:rFonts w:cs="Times New Roman"/>
        </w:rPr>
        <w:t>User</w:t>
      </w:r>
      <w:r w:rsidRPr="7375AAC6" w:rsidR="7375AAC6">
        <w:rPr>
          <w:rFonts w:cs="Times New Roman"/>
        </w:rPr>
        <w:t xml:space="preserve"> bisa memilih menu ”Sosial Media” untuk melihat sosial media dari penjual, ada 3 pilihan sosial media yaitu Instagram, Facebook, dan </w:t>
      </w:r>
      <w:r w:rsidRPr="7375AAC6" w:rsidR="7375AAC6">
        <w:rPr>
          <w:rFonts w:cs="Times New Roman"/>
        </w:rPr>
        <w:t>GitHub</w:t>
      </w:r>
      <w:r w:rsidRPr="7375AAC6" w:rsidR="7375AAC6">
        <w:rPr>
          <w:rFonts w:cs="Times New Roman"/>
        </w:rPr>
        <w:t>.</w:t>
      </w:r>
    </w:p>
    <w:p w:rsidR="7375AAC6" w:rsidP="7375AAC6" w:rsidRDefault="7375AAC6" w14:paraId="7043DDC5" w14:textId="600B5C53">
      <w:pPr>
        <w:pStyle w:val="ListParagraph"/>
        <w:numPr>
          <w:ilvl w:val="0"/>
          <w:numId w:val="11"/>
        </w:numPr>
        <w:spacing w:after="200" w:line="276" w:lineRule="auto"/>
        <w:rPr>
          <w:rFonts w:cs="Times New Roman"/>
        </w:rPr>
      </w:pPr>
      <w:r w:rsidRPr="7375AAC6" w:rsidR="7375AAC6">
        <w:rPr>
          <w:rFonts w:cs="Times New Roman"/>
        </w:rPr>
        <w:t xml:space="preserve">Jika </w:t>
      </w:r>
      <w:r w:rsidRPr="7375AAC6" w:rsidR="7375AAC6">
        <w:rPr>
          <w:rFonts w:cs="Times New Roman"/>
        </w:rPr>
        <w:t>user</w:t>
      </w:r>
      <w:r w:rsidRPr="7375AAC6" w:rsidR="7375AAC6">
        <w:rPr>
          <w:rFonts w:cs="Times New Roman"/>
        </w:rPr>
        <w:t xml:space="preserve"> menekan gambar Instagram maka </w:t>
      </w:r>
      <w:r w:rsidRPr="7375AAC6" w:rsidR="7375AAC6">
        <w:rPr>
          <w:rFonts w:cs="Times New Roman"/>
        </w:rPr>
        <w:t>user</w:t>
      </w:r>
      <w:r w:rsidRPr="7375AAC6" w:rsidR="7375AAC6">
        <w:rPr>
          <w:rFonts w:cs="Times New Roman"/>
        </w:rPr>
        <w:t xml:space="preserve"> akan dibawa ke profil </w:t>
      </w:r>
      <w:r w:rsidRPr="7375AAC6" w:rsidR="7375AAC6">
        <w:rPr>
          <w:rFonts w:cs="Times New Roman"/>
        </w:rPr>
        <w:t>instagram</w:t>
      </w:r>
      <w:r w:rsidRPr="7375AAC6" w:rsidR="7375AAC6">
        <w:rPr>
          <w:rFonts w:cs="Times New Roman"/>
        </w:rPr>
        <w:t xml:space="preserve"> penjual</w:t>
      </w:r>
    </w:p>
    <w:p w:rsidR="7375AAC6" w:rsidP="7375AAC6" w:rsidRDefault="7375AAC6" w14:paraId="7D29930D" w14:textId="40666392">
      <w:pPr>
        <w:pStyle w:val="ListParagraph"/>
        <w:numPr>
          <w:ilvl w:val="0"/>
          <w:numId w:val="11"/>
        </w:numPr>
        <w:spacing w:after="200" w:line="276" w:lineRule="auto"/>
        <w:rPr>
          <w:rFonts w:cs="Times New Roman"/>
        </w:rPr>
      </w:pPr>
      <w:r w:rsidRPr="7375AAC6" w:rsidR="7375AAC6">
        <w:rPr>
          <w:rFonts w:cs="Times New Roman"/>
        </w:rPr>
        <w:t xml:space="preserve">Jika </w:t>
      </w:r>
      <w:r w:rsidRPr="7375AAC6" w:rsidR="7375AAC6">
        <w:rPr>
          <w:rFonts w:cs="Times New Roman"/>
        </w:rPr>
        <w:t>user</w:t>
      </w:r>
      <w:r w:rsidRPr="7375AAC6" w:rsidR="7375AAC6">
        <w:rPr>
          <w:rFonts w:cs="Times New Roman"/>
        </w:rPr>
        <w:t xml:space="preserve"> menekan gambar Facebook maka </w:t>
      </w:r>
      <w:r w:rsidRPr="7375AAC6" w:rsidR="7375AAC6">
        <w:rPr>
          <w:rFonts w:cs="Times New Roman"/>
        </w:rPr>
        <w:t>user</w:t>
      </w:r>
      <w:r w:rsidRPr="7375AAC6" w:rsidR="7375AAC6">
        <w:rPr>
          <w:rFonts w:cs="Times New Roman"/>
        </w:rPr>
        <w:t xml:space="preserve"> akan dibawa ke profil </w:t>
      </w:r>
      <w:r w:rsidRPr="7375AAC6" w:rsidR="7375AAC6">
        <w:rPr>
          <w:rFonts w:cs="Times New Roman"/>
        </w:rPr>
        <w:t>facebook</w:t>
      </w:r>
      <w:r w:rsidRPr="7375AAC6" w:rsidR="7375AAC6">
        <w:rPr>
          <w:rFonts w:cs="Times New Roman"/>
        </w:rPr>
        <w:t xml:space="preserve"> penjual</w:t>
      </w:r>
    </w:p>
    <w:p w:rsidR="7375AAC6" w:rsidP="7375AAC6" w:rsidRDefault="7375AAC6" w14:paraId="41214FD0" w14:textId="6AF9C432">
      <w:pPr>
        <w:pStyle w:val="ListParagraph"/>
        <w:numPr>
          <w:ilvl w:val="0"/>
          <w:numId w:val="11"/>
        </w:numPr>
        <w:spacing w:after="200" w:line="276" w:lineRule="auto"/>
        <w:rPr>
          <w:rFonts w:cs="Times New Roman"/>
        </w:rPr>
      </w:pPr>
      <w:r w:rsidRPr="7375AAC6" w:rsidR="7375AAC6">
        <w:rPr>
          <w:rFonts w:cs="Times New Roman"/>
        </w:rPr>
        <w:t xml:space="preserve">Jika </w:t>
      </w:r>
      <w:r w:rsidRPr="7375AAC6" w:rsidR="7375AAC6">
        <w:rPr>
          <w:rFonts w:cs="Times New Roman"/>
        </w:rPr>
        <w:t>user</w:t>
      </w:r>
      <w:r w:rsidRPr="7375AAC6" w:rsidR="7375AAC6">
        <w:rPr>
          <w:rFonts w:cs="Times New Roman"/>
        </w:rPr>
        <w:t xml:space="preserve"> menekan gambar </w:t>
      </w:r>
      <w:r w:rsidRPr="7375AAC6" w:rsidR="7375AAC6">
        <w:rPr>
          <w:rFonts w:cs="Times New Roman"/>
        </w:rPr>
        <w:t>GitHub</w:t>
      </w:r>
      <w:r w:rsidRPr="7375AAC6" w:rsidR="7375AAC6">
        <w:rPr>
          <w:rFonts w:cs="Times New Roman"/>
        </w:rPr>
        <w:t xml:space="preserve"> maka </w:t>
      </w:r>
      <w:r w:rsidRPr="7375AAC6" w:rsidR="7375AAC6">
        <w:rPr>
          <w:rFonts w:cs="Times New Roman"/>
        </w:rPr>
        <w:t>user</w:t>
      </w:r>
      <w:r w:rsidRPr="7375AAC6" w:rsidR="7375AAC6">
        <w:rPr>
          <w:rFonts w:cs="Times New Roman"/>
        </w:rPr>
        <w:t xml:space="preserve"> akan dibawa ke profil GitHub penjual</w:t>
      </w:r>
    </w:p>
    <w:p w:rsidR="00E678DC" w:rsidP="0B6B672A" w:rsidRDefault="00E678DC" w14:paraId="503701CA" w14:textId="0A0DFD70">
      <w:pPr>
        <w:spacing w:after="200" w:line="276" w:lineRule="auto"/>
        <w:rPr>
          <w:rFonts w:cs="Times New Roman"/>
        </w:rPr>
      </w:pPr>
    </w:p>
    <w:p w:rsidRPr="005C1BDF" w:rsidR="00CC478E" w:rsidP="0B6B672A" w:rsidRDefault="00CC478E" w14:paraId="5A9344A0" w14:textId="6E9F7534">
      <w:pPr>
        <w:spacing w:after="200" w:line="276" w:lineRule="auto"/>
        <w:rPr>
          <w:rFonts w:cs="Times New Roman"/>
        </w:rPr>
      </w:pPr>
    </w:p>
    <w:p w:rsidR="004B4323" w:rsidP="00374717" w:rsidRDefault="004B4323" w14:paraId="08711871" w14:textId="4CE4CC58">
      <w:pPr>
        <w:spacing w:after="200" w:line="276" w:lineRule="auto"/>
        <w:rPr>
          <w:rFonts w:cs="Times New Roman"/>
        </w:rPr>
      </w:pPr>
    </w:p>
    <w:p w:rsidR="008543BD" w:rsidP="008543BD" w:rsidRDefault="00E30DA5" w14:paraId="52710386" w14:textId="586EB425">
      <w:pPr>
        <w:pStyle w:val="ListParagraph"/>
        <w:numPr>
          <w:ilvl w:val="1"/>
          <w:numId w:val="8"/>
        </w:numPr>
        <w:spacing w:after="200" w:line="276" w:lineRule="auto"/>
        <w:rPr>
          <w:rFonts w:cs="Times New Roman"/>
        </w:rPr>
      </w:pPr>
      <w:r>
        <w:rPr>
          <w:rFonts w:cs="Times New Roman"/>
        </w:rPr>
        <w:t xml:space="preserve"> Flow Chart</w:t>
      </w:r>
    </w:p>
    <w:p w:rsidR="00442D61" w:rsidP="00442D61" w:rsidRDefault="00442D61" w14:paraId="0CA45992" w14:textId="7B02239B">
      <w:pPr>
        <w:spacing w:after="200" w:line="276" w:lineRule="auto"/>
        <w:rPr>
          <w:rFonts w:cs="Times New Roman"/>
        </w:rPr>
      </w:pPr>
    </w:p>
    <w:p w:rsidR="00442D61" w:rsidP="00442D61" w:rsidRDefault="00442D61" w14:paraId="29A88FED" w14:textId="2CC61772">
      <w:pPr>
        <w:pStyle w:val="ListParagraph"/>
        <w:numPr>
          <w:ilvl w:val="0"/>
          <w:numId w:val="1"/>
        </w:numPr>
        <w:spacing w:after="200" w:line="276" w:lineRule="auto"/>
        <w:jc w:val="center"/>
        <w:rPr>
          <w:rFonts w:cs="Times New Roman"/>
          <w:b/>
          <w:bCs/>
        </w:rPr>
      </w:pPr>
      <w:r>
        <w:rPr>
          <w:rFonts w:cs="Times New Roman"/>
          <w:b/>
          <w:bCs/>
        </w:rPr>
        <w:t>Pembuatan Program</w:t>
      </w:r>
    </w:p>
    <w:p w:rsidR="00A42D5C" w:rsidP="00442D61" w:rsidRDefault="00545F17" w14:paraId="4F584CFB" w14:textId="3B5C5A4C">
      <w:pPr>
        <w:pStyle w:val="ListParagraph"/>
        <w:numPr>
          <w:ilvl w:val="0"/>
          <w:numId w:val="1"/>
        </w:numPr>
        <w:spacing w:after="200" w:line="276" w:lineRule="auto"/>
        <w:jc w:val="center"/>
        <w:rPr>
          <w:rFonts w:cs="Times New Roman"/>
          <w:b/>
          <w:bCs/>
        </w:rPr>
      </w:pPr>
      <w:r>
        <w:rPr>
          <w:rFonts w:cs="Times New Roman"/>
          <w:b/>
          <w:bCs/>
        </w:rPr>
        <w:t>Penutup</w:t>
      </w:r>
    </w:p>
    <w:p w:rsidR="00545F17" w:rsidP="00545F17" w:rsidRDefault="00545F17" w14:paraId="09254B19" w14:textId="25948CCF">
      <w:pPr>
        <w:spacing w:after="200" w:line="276" w:lineRule="auto"/>
        <w:jc w:val="center"/>
        <w:rPr>
          <w:rFonts w:cs="Times New Roman"/>
          <w:b/>
          <w:bCs/>
        </w:rPr>
      </w:pPr>
      <w:r>
        <w:rPr>
          <w:rFonts w:cs="Times New Roman"/>
          <w:b/>
          <w:bCs/>
        </w:rPr>
        <w:t>DAFTAR PUSTAKA</w:t>
      </w:r>
    </w:p>
    <w:p w:rsidR="0021405C" w:rsidP="0021405C" w:rsidRDefault="0021405C" w14:paraId="18C31752" w14:textId="6596ACF4">
      <w:pPr>
        <w:spacing w:after="200" w:line="276" w:lineRule="auto"/>
        <w:jc w:val="both"/>
        <w:rPr>
          <w:rFonts w:cs="Times New Roman"/>
          <w:i/>
          <w:iCs/>
        </w:rPr>
      </w:pPr>
      <w:hyperlink w:history="1" r:id="rId10">
        <w:r w:rsidRPr="00CB35EC">
          <w:rPr>
            <w:rStyle w:val="Hyperlink"/>
            <w:rFonts w:cs="Times New Roman"/>
            <w:i/>
            <w:iCs/>
          </w:rPr>
          <w:t>https://www.biznetgio.com/news/apa-itu-php</w:t>
        </w:r>
      </w:hyperlink>
    </w:p>
    <w:p w:rsidR="0021405C" w:rsidP="0021405C" w:rsidRDefault="00202034" w14:paraId="73DFAD42" w14:textId="65FF74A1">
      <w:pPr>
        <w:spacing w:after="200" w:line="276" w:lineRule="auto"/>
        <w:jc w:val="both"/>
        <w:rPr>
          <w:rFonts w:cs="Times New Roman"/>
          <w:i/>
          <w:iCs/>
        </w:rPr>
      </w:pPr>
      <w:hyperlink w:history="1" r:id="rId11">
        <w:r w:rsidRPr="00CB35EC">
          <w:rPr>
            <w:rStyle w:val="Hyperlink"/>
            <w:rFonts w:cs="Times New Roman"/>
            <w:i/>
            <w:iCs/>
          </w:rPr>
          <w:t>https://primakara.ac.id/blog/info-teknologi/php-adalah</w:t>
        </w:r>
      </w:hyperlink>
    </w:p>
    <w:p w:rsidR="00FD6AC4" w:rsidP="0021405C" w:rsidRDefault="002246CD" w14:paraId="693368B9" w14:textId="6826092A">
      <w:pPr>
        <w:spacing w:after="200" w:line="276" w:lineRule="auto"/>
        <w:jc w:val="both"/>
        <w:rPr>
          <w:rFonts w:cs="Times New Roman"/>
          <w:i/>
          <w:iCs/>
        </w:rPr>
      </w:pPr>
      <w:hyperlink w:history="1" r:id="rId12">
        <w:r w:rsidRPr="00CB35EC">
          <w:rPr>
            <w:rStyle w:val="Hyperlink"/>
            <w:rFonts w:cs="Times New Roman"/>
            <w:i/>
            <w:iCs/>
          </w:rPr>
          <w:t>https://www.biznetgio.com/news/apa-itu-xampp</w:t>
        </w:r>
      </w:hyperlink>
    </w:p>
    <w:p w:rsidRPr="0021405C" w:rsidR="002246CD" w:rsidP="0021405C" w:rsidRDefault="002246CD" w14:paraId="1D7EEABF" w14:textId="77777777">
      <w:pPr>
        <w:spacing w:after="200" w:line="276" w:lineRule="auto"/>
        <w:jc w:val="both"/>
        <w:rPr>
          <w:rFonts w:cs="Times New Roman"/>
          <w:i/>
          <w:iCs/>
        </w:rPr>
      </w:pPr>
    </w:p>
    <w:p w:rsidR="00545F17" w:rsidP="00545F17" w:rsidRDefault="00545F17" w14:paraId="3EAAFFE2" w14:textId="3D1B5448">
      <w:pPr>
        <w:spacing w:after="200" w:line="276" w:lineRule="auto"/>
        <w:jc w:val="center"/>
        <w:rPr>
          <w:rFonts w:cs="Times New Roman"/>
          <w:b/>
          <w:bCs/>
        </w:rPr>
      </w:pPr>
      <w:r>
        <w:rPr>
          <w:rFonts w:cs="Times New Roman"/>
          <w:b/>
          <w:bCs/>
        </w:rPr>
        <w:t>BIODATA PENULIS</w:t>
      </w:r>
    </w:p>
    <w:p w:rsidRPr="00545F17" w:rsidR="00903590" w:rsidP="00545F17" w:rsidRDefault="00CF1140" w14:paraId="21070D5E" w14:textId="7C54FD61">
      <w:pPr>
        <w:spacing w:after="200" w:line="276" w:lineRule="auto"/>
        <w:jc w:val="center"/>
        <w:rPr>
          <w:rFonts w:cs="Times New Roman"/>
          <w:b/>
          <w:bCs/>
        </w:rPr>
      </w:pPr>
      <w:r>
        <w:rPr>
          <w:rFonts w:cs="Times New Roman"/>
          <w:b/>
          <w:bCs/>
          <w:noProof/>
        </w:rPr>
        <w:drawing>
          <wp:inline distT="0" distB="0" distL="0" distR="0" wp14:anchorId="5F24B44A" wp14:editId="10CC64C7">
            <wp:extent cx="5943600" cy="6670675"/>
            <wp:effectExtent l="0" t="0" r="0" b="0"/>
            <wp:docPr id="665503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503982" name="Picture 665503982"/>
                    <pic:cNvPicPr/>
                  </pic:nvPicPr>
                  <pic:blipFill>
                    <a:blip r:embed="rId13">
                      <a:extLst>
                        <a:ext uri="{28A0092B-C50C-407E-A947-70E740481C1C}">
                          <a14:useLocalDpi xmlns:a14="http://schemas.microsoft.com/office/drawing/2010/main" val="0"/>
                        </a:ext>
                      </a:extLst>
                    </a:blip>
                    <a:stretch>
                      <a:fillRect/>
                    </a:stretch>
                  </pic:blipFill>
                  <pic:spPr>
                    <a:xfrm>
                      <a:off x="0" y="0"/>
                      <a:ext cx="5943600" cy="6670675"/>
                    </a:xfrm>
                    <a:prstGeom prst="rect">
                      <a:avLst/>
                    </a:prstGeom>
                  </pic:spPr>
                </pic:pic>
              </a:graphicData>
            </a:graphic>
          </wp:inline>
        </w:drawing>
      </w:r>
    </w:p>
    <w:sectPr w:rsidRPr="00545F17" w:rsidR="00903590">
      <w:headerReference w:type="default"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94399" w:rsidP="0065644A" w:rsidRDefault="00794399" w14:paraId="3C9F7044" w14:textId="77777777">
      <w:pPr>
        <w:spacing w:line="240" w:lineRule="auto"/>
      </w:pPr>
      <w:r>
        <w:separator/>
      </w:r>
    </w:p>
  </w:endnote>
  <w:endnote w:type="continuationSeparator" w:id="0">
    <w:p w:rsidR="00794399" w:rsidP="0065644A" w:rsidRDefault="00794399" w14:paraId="3E9D13E4" w14:textId="77777777">
      <w:pPr>
        <w:spacing w:line="240" w:lineRule="auto"/>
      </w:pPr>
      <w:r>
        <w:continuationSeparator/>
      </w:r>
    </w:p>
  </w:endnote>
  <w:endnote w:type="continuationNotice" w:id="1">
    <w:p w:rsidR="00794399" w:rsidRDefault="00794399" w14:paraId="43AC4B1A"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2307ABA" w:rsidTr="32307ABA" w14:paraId="61F35B07" w14:textId="77777777">
      <w:trPr>
        <w:trHeight w:val="300"/>
      </w:trPr>
      <w:tc>
        <w:tcPr>
          <w:tcW w:w="3120" w:type="dxa"/>
        </w:tcPr>
        <w:p w:rsidR="32307ABA" w:rsidP="32307ABA" w:rsidRDefault="32307ABA" w14:paraId="31B40784" w14:textId="4D97183C">
          <w:pPr>
            <w:pStyle w:val="Header"/>
            <w:ind w:left="-115"/>
          </w:pPr>
        </w:p>
      </w:tc>
      <w:tc>
        <w:tcPr>
          <w:tcW w:w="3120" w:type="dxa"/>
        </w:tcPr>
        <w:p w:rsidR="32307ABA" w:rsidP="32307ABA" w:rsidRDefault="32307ABA" w14:paraId="035D66EB" w14:textId="27C3643F">
          <w:pPr>
            <w:pStyle w:val="Header"/>
            <w:jc w:val="center"/>
          </w:pPr>
        </w:p>
      </w:tc>
      <w:tc>
        <w:tcPr>
          <w:tcW w:w="3120" w:type="dxa"/>
        </w:tcPr>
        <w:p w:rsidR="32307ABA" w:rsidP="32307ABA" w:rsidRDefault="32307ABA" w14:paraId="2FAF37B6" w14:textId="1FF41DC6">
          <w:pPr>
            <w:pStyle w:val="Header"/>
            <w:ind w:right="-115"/>
            <w:jc w:val="right"/>
          </w:pPr>
        </w:p>
      </w:tc>
    </w:tr>
  </w:tbl>
  <w:p w:rsidR="0065644A" w:rsidRDefault="0065644A" w14:paraId="4F8E0671" w14:textId="5270CF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94399" w:rsidP="0065644A" w:rsidRDefault="00794399" w14:paraId="25DCED0F" w14:textId="77777777">
      <w:pPr>
        <w:spacing w:line="240" w:lineRule="auto"/>
      </w:pPr>
      <w:r>
        <w:separator/>
      </w:r>
    </w:p>
  </w:footnote>
  <w:footnote w:type="continuationSeparator" w:id="0">
    <w:p w:rsidR="00794399" w:rsidP="0065644A" w:rsidRDefault="00794399" w14:paraId="54128591" w14:textId="77777777">
      <w:pPr>
        <w:spacing w:line="240" w:lineRule="auto"/>
      </w:pPr>
      <w:r>
        <w:continuationSeparator/>
      </w:r>
    </w:p>
  </w:footnote>
  <w:footnote w:type="continuationNotice" w:id="1">
    <w:p w:rsidR="00794399" w:rsidRDefault="00794399" w14:paraId="011EF93E"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2307ABA" w:rsidTr="32307ABA" w14:paraId="1AF450E9" w14:textId="77777777">
      <w:trPr>
        <w:trHeight w:val="300"/>
      </w:trPr>
      <w:tc>
        <w:tcPr>
          <w:tcW w:w="3120" w:type="dxa"/>
        </w:tcPr>
        <w:p w:rsidR="32307ABA" w:rsidP="32307ABA" w:rsidRDefault="32307ABA" w14:paraId="24DB1CF3" w14:textId="27D5E834">
          <w:pPr>
            <w:pStyle w:val="Header"/>
            <w:ind w:left="-115"/>
          </w:pPr>
        </w:p>
      </w:tc>
      <w:tc>
        <w:tcPr>
          <w:tcW w:w="3120" w:type="dxa"/>
        </w:tcPr>
        <w:p w:rsidR="32307ABA" w:rsidP="32307ABA" w:rsidRDefault="32307ABA" w14:paraId="7D746EF7" w14:textId="4AFB562E">
          <w:pPr>
            <w:pStyle w:val="Header"/>
            <w:jc w:val="center"/>
          </w:pPr>
        </w:p>
      </w:tc>
      <w:tc>
        <w:tcPr>
          <w:tcW w:w="3120" w:type="dxa"/>
        </w:tcPr>
        <w:p w:rsidR="32307ABA" w:rsidP="32307ABA" w:rsidRDefault="32307ABA" w14:paraId="437F7234" w14:textId="48DE5F38">
          <w:pPr>
            <w:pStyle w:val="Header"/>
            <w:ind w:right="-115"/>
            <w:jc w:val="right"/>
          </w:pPr>
        </w:p>
      </w:tc>
    </w:tr>
  </w:tbl>
  <w:p w:rsidR="0065644A" w:rsidRDefault="0065644A" w14:paraId="123CCDF4" w14:textId="706AC8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A20D46"/>
    <w:multiLevelType w:val="multilevel"/>
    <w:tmpl w:val="C8EEF35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E2419EA"/>
    <w:multiLevelType w:val="multilevel"/>
    <w:tmpl w:val="C8EEF35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02916E8"/>
    <w:multiLevelType w:val="hybridMultilevel"/>
    <w:tmpl w:val="2A428C0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436C8B3C"/>
    <w:multiLevelType w:val="hybridMultilevel"/>
    <w:tmpl w:val="FFFFFFFF"/>
    <w:lvl w:ilvl="0" w:tplc="0C9CFDA6">
      <w:start w:val="1"/>
      <w:numFmt w:val="decimal"/>
      <w:lvlText w:val="%1."/>
      <w:lvlJc w:val="left"/>
      <w:pPr>
        <w:ind w:left="720" w:hanging="360"/>
      </w:pPr>
    </w:lvl>
    <w:lvl w:ilvl="1" w:tplc="62A27A50">
      <w:start w:val="1"/>
      <w:numFmt w:val="lowerLetter"/>
      <w:lvlText w:val="%2."/>
      <w:lvlJc w:val="left"/>
      <w:pPr>
        <w:ind w:left="1440" w:hanging="360"/>
      </w:pPr>
    </w:lvl>
    <w:lvl w:ilvl="2" w:tplc="B60204FE">
      <w:start w:val="1"/>
      <w:numFmt w:val="lowerRoman"/>
      <w:lvlText w:val="%3."/>
      <w:lvlJc w:val="right"/>
      <w:pPr>
        <w:ind w:left="2160" w:hanging="180"/>
      </w:pPr>
    </w:lvl>
    <w:lvl w:ilvl="3" w:tplc="BF1E7970">
      <w:start w:val="1"/>
      <w:numFmt w:val="decimal"/>
      <w:lvlText w:val="%4."/>
      <w:lvlJc w:val="left"/>
      <w:pPr>
        <w:ind w:left="2880" w:hanging="360"/>
      </w:pPr>
    </w:lvl>
    <w:lvl w:ilvl="4" w:tplc="49769CBE">
      <w:start w:val="1"/>
      <w:numFmt w:val="lowerLetter"/>
      <w:lvlText w:val="%5."/>
      <w:lvlJc w:val="left"/>
      <w:pPr>
        <w:ind w:left="3600" w:hanging="360"/>
      </w:pPr>
    </w:lvl>
    <w:lvl w:ilvl="5" w:tplc="A476CCEE">
      <w:start w:val="1"/>
      <w:numFmt w:val="lowerRoman"/>
      <w:lvlText w:val="%6."/>
      <w:lvlJc w:val="right"/>
      <w:pPr>
        <w:ind w:left="4320" w:hanging="180"/>
      </w:pPr>
    </w:lvl>
    <w:lvl w:ilvl="6" w:tplc="60C038DC">
      <w:start w:val="1"/>
      <w:numFmt w:val="decimal"/>
      <w:lvlText w:val="%7."/>
      <w:lvlJc w:val="left"/>
      <w:pPr>
        <w:ind w:left="5040" w:hanging="360"/>
      </w:pPr>
    </w:lvl>
    <w:lvl w:ilvl="7" w:tplc="B48E5236">
      <w:start w:val="1"/>
      <w:numFmt w:val="lowerLetter"/>
      <w:lvlText w:val="%8."/>
      <w:lvlJc w:val="left"/>
      <w:pPr>
        <w:ind w:left="5760" w:hanging="360"/>
      </w:pPr>
    </w:lvl>
    <w:lvl w:ilvl="8" w:tplc="6888A544">
      <w:start w:val="1"/>
      <w:numFmt w:val="lowerRoman"/>
      <w:lvlText w:val="%9."/>
      <w:lvlJc w:val="right"/>
      <w:pPr>
        <w:ind w:left="6480" w:hanging="180"/>
      </w:pPr>
    </w:lvl>
  </w:abstractNum>
  <w:abstractNum w:abstractNumId="4" w15:restartNumberingAfterBreak="0">
    <w:nsid w:val="57313D2C"/>
    <w:multiLevelType w:val="multilevel"/>
    <w:tmpl w:val="1C6819D2"/>
    <w:lvl w:ilvl="0">
      <w:start w:val="1"/>
      <w:numFmt w:val="upperRoman"/>
      <w:lvlText w:val="%1."/>
      <w:lvlJc w:val="right"/>
      <w:pPr>
        <w:ind w:left="108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5AF7AA69"/>
    <w:multiLevelType w:val="hybridMultilevel"/>
    <w:tmpl w:val="FFFFFFFF"/>
    <w:lvl w:ilvl="0" w:tplc="C8641FD8">
      <w:start w:val="1"/>
      <w:numFmt w:val="decimal"/>
      <w:lvlText w:val="%1."/>
      <w:lvlJc w:val="left"/>
      <w:pPr>
        <w:ind w:left="720" w:hanging="360"/>
      </w:pPr>
    </w:lvl>
    <w:lvl w:ilvl="1" w:tplc="ECB461F0">
      <w:start w:val="1"/>
      <w:numFmt w:val="lowerLetter"/>
      <w:lvlText w:val="%2."/>
      <w:lvlJc w:val="left"/>
      <w:pPr>
        <w:ind w:left="1440" w:hanging="360"/>
      </w:pPr>
    </w:lvl>
    <w:lvl w:ilvl="2" w:tplc="C10C905C">
      <w:start w:val="1"/>
      <w:numFmt w:val="lowerRoman"/>
      <w:lvlText w:val="%3."/>
      <w:lvlJc w:val="right"/>
      <w:pPr>
        <w:ind w:left="2160" w:hanging="180"/>
      </w:pPr>
    </w:lvl>
    <w:lvl w:ilvl="3" w:tplc="BA8C0D86">
      <w:start w:val="1"/>
      <w:numFmt w:val="decimal"/>
      <w:lvlText w:val="%4."/>
      <w:lvlJc w:val="left"/>
      <w:pPr>
        <w:ind w:left="2880" w:hanging="360"/>
      </w:pPr>
    </w:lvl>
    <w:lvl w:ilvl="4" w:tplc="3F4A4328">
      <w:start w:val="1"/>
      <w:numFmt w:val="lowerLetter"/>
      <w:lvlText w:val="%5."/>
      <w:lvlJc w:val="left"/>
      <w:pPr>
        <w:ind w:left="3600" w:hanging="360"/>
      </w:pPr>
    </w:lvl>
    <w:lvl w:ilvl="5" w:tplc="A0BE28EA">
      <w:start w:val="1"/>
      <w:numFmt w:val="lowerRoman"/>
      <w:lvlText w:val="%6."/>
      <w:lvlJc w:val="right"/>
      <w:pPr>
        <w:ind w:left="4320" w:hanging="180"/>
      </w:pPr>
    </w:lvl>
    <w:lvl w:ilvl="6" w:tplc="051698DC">
      <w:start w:val="1"/>
      <w:numFmt w:val="decimal"/>
      <w:lvlText w:val="%7."/>
      <w:lvlJc w:val="left"/>
      <w:pPr>
        <w:ind w:left="5040" w:hanging="360"/>
      </w:pPr>
    </w:lvl>
    <w:lvl w:ilvl="7" w:tplc="97401AD4">
      <w:start w:val="1"/>
      <w:numFmt w:val="lowerLetter"/>
      <w:lvlText w:val="%8."/>
      <w:lvlJc w:val="left"/>
      <w:pPr>
        <w:ind w:left="5760" w:hanging="360"/>
      </w:pPr>
    </w:lvl>
    <w:lvl w:ilvl="8" w:tplc="B0B24C38">
      <w:start w:val="1"/>
      <w:numFmt w:val="lowerRoman"/>
      <w:lvlText w:val="%9."/>
      <w:lvlJc w:val="right"/>
      <w:pPr>
        <w:ind w:left="6480" w:hanging="180"/>
      </w:pPr>
    </w:lvl>
  </w:abstractNum>
  <w:abstractNum w:abstractNumId="6" w15:restartNumberingAfterBreak="0">
    <w:nsid w:val="62202E86"/>
    <w:multiLevelType w:val="hybridMultilevel"/>
    <w:tmpl w:val="A74EE67E"/>
    <w:lvl w:ilvl="0" w:tplc="F83CBD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41262B9"/>
    <w:multiLevelType w:val="multilevel"/>
    <w:tmpl w:val="C8EEF35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C1B2761"/>
    <w:multiLevelType w:val="hybridMultilevel"/>
    <w:tmpl w:val="D6F40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2C1064"/>
    <w:multiLevelType w:val="multilevel"/>
    <w:tmpl w:val="ED9E832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9267C7D"/>
    <w:multiLevelType w:val="hybridMultilevel"/>
    <w:tmpl w:val="FFFFFFFF"/>
    <w:lvl w:ilvl="0" w:tplc="6FC43408">
      <w:start w:val="1"/>
      <w:numFmt w:val="decimal"/>
      <w:lvlText w:val="%1."/>
      <w:lvlJc w:val="left"/>
      <w:pPr>
        <w:ind w:left="720" w:hanging="360"/>
      </w:pPr>
    </w:lvl>
    <w:lvl w:ilvl="1" w:tplc="8A1E1D3C">
      <w:start w:val="1"/>
      <w:numFmt w:val="lowerLetter"/>
      <w:lvlText w:val="%2."/>
      <w:lvlJc w:val="left"/>
      <w:pPr>
        <w:ind w:left="1440" w:hanging="360"/>
      </w:pPr>
    </w:lvl>
    <w:lvl w:ilvl="2" w:tplc="F07C5B62">
      <w:start w:val="1"/>
      <w:numFmt w:val="lowerRoman"/>
      <w:lvlText w:val="%3."/>
      <w:lvlJc w:val="right"/>
      <w:pPr>
        <w:ind w:left="2160" w:hanging="180"/>
      </w:pPr>
    </w:lvl>
    <w:lvl w:ilvl="3" w:tplc="3410B00C">
      <w:start w:val="1"/>
      <w:numFmt w:val="decimal"/>
      <w:lvlText w:val="%4."/>
      <w:lvlJc w:val="left"/>
      <w:pPr>
        <w:ind w:left="2880" w:hanging="360"/>
      </w:pPr>
    </w:lvl>
    <w:lvl w:ilvl="4" w:tplc="6250FC4C">
      <w:start w:val="1"/>
      <w:numFmt w:val="lowerLetter"/>
      <w:lvlText w:val="%5."/>
      <w:lvlJc w:val="left"/>
      <w:pPr>
        <w:ind w:left="3600" w:hanging="360"/>
      </w:pPr>
    </w:lvl>
    <w:lvl w:ilvl="5" w:tplc="BD6A2CA8">
      <w:start w:val="1"/>
      <w:numFmt w:val="lowerRoman"/>
      <w:lvlText w:val="%6."/>
      <w:lvlJc w:val="right"/>
      <w:pPr>
        <w:ind w:left="4320" w:hanging="180"/>
      </w:pPr>
    </w:lvl>
    <w:lvl w:ilvl="6" w:tplc="B1D48E4A">
      <w:start w:val="1"/>
      <w:numFmt w:val="decimal"/>
      <w:lvlText w:val="%7."/>
      <w:lvlJc w:val="left"/>
      <w:pPr>
        <w:ind w:left="5040" w:hanging="360"/>
      </w:pPr>
    </w:lvl>
    <w:lvl w:ilvl="7" w:tplc="1C6E2574">
      <w:start w:val="1"/>
      <w:numFmt w:val="lowerLetter"/>
      <w:lvlText w:val="%8."/>
      <w:lvlJc w:val="left"/>
      <w:pPr>
        <w:ind w:left="5760" w:hanging="360"/>
      </w:pPr>
    </w:lvl>
    <w:lvl w:ilvl="8" w:tplc="4D623998">
      <w:start w:val="1"/>
      <w:numFmt w:val="lowerRoman"/>
      <w:lvlText w:val="%9."/>
      <w:lvlJc w:val="right"/>
      <w:pPr>
        <w:ind w:left="6480" w:hanging="180"/>
      </w:pPr>
    </w:lvl>
  </w:abstractNum>
  <w:abstractNum w:abstractNumId="11" w15:restartNumberingAfterBreak="0">
    <w:nsid w:val="7DBA2748"/>
    <w:multiLevelType w:val="multilevel"/>
    <w:tmpl w:val="7010973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0096687">
    <w:abstractNumId w:val="1"/>
  </w:num>
  <w:num w:numId="2" w16cid:durableId="987058179">
    <w:abstractNumId w:val="4"/>
  </w:num>
  <w:num w:numId="3" w16cid:durableId="654529615">
    <w:abstractNumId w:val="0"/>
  </w:num>
  <w:num w:numId="4" w16cid:durableId="2060668218">
    <w:abstractNumId w:val="3"/>
  </w:num>
  <w:num w:numId="5" w16cid:durableId="104421037">
    <w:abstractNumId w:val="6"/>
  </w:num>
  <w:num w:numId="6" w16cid:durableId="1610046038">
    <w:abstractNumId w:val="7"/>
  </w:num>
  <w:num w:numId="7" w16cid:durableId="379978317">
    <w:abstractNumId w:val="11"/>
  </w:num>
  <w:num w:numId="8" w16cid:durableId="36442649">
    <w:abstractNumId w:val="9"/>
  </w:num>
  <w:num w:numId="9" w16cid:durableId="963392320">
    <w:abstractNumId w:val="8"/>
  </w:num>
  <w:num w:numId="10" w16cid:durableId="1912154711">
    <w:abstractNumId w:val="2"/>
  </w:num>
  <w:num w:numId="11" w16cid:durableId="173036581">
    <w:abstractNumId w:val="5"/>
  </w:num>
  <w:num w:numId="12" w16cid:durableId="11512124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C0358"/>
    <w:rsid w:val="00000243"/>
    <w:rsid w:val="00001F53"/>
    <w:rsid w:val="0000200E"/>
    <w:rsid w:val="000025CA"/>
    <w:rsid w:val="000034F5"/>
    <w:rsid w:val="00004199"/>
    <w:rsid w:val="00004625"/>
    <w:rsid w:val="00006323"/>
    <w:rsid w:val="00021632"/>
    <w:rsid w:val="00022CCC"/>
    <w:rsid w:val="00024030"/>
    <w:rsid w:val="00024157"/>
    <w:rsid w:val="000247DD"/>
    <w:rsid w:val="00027AFB"/>
    <w:rsid w:val="000304BA"/>
    <w:rsid w:val="00030B82"/>
    <w:rsid w:val="00030BC8"/>
    <w:rsid w:val="000348BE"/>
    <w:rsid w:val="000366AD"/>
    <w:rsid w:val="00036E6B"/>
    <w:rsid w:val="000427F7"/>
    <w:rsid w:val="00042E17"/>
    <w:rsid w:val="000464BF"/>
    <w:rsid w:val="00047086"/>
    <w:rsid w:val="000476C5"/>
    <w:rsid w:val="000515E2"/>
    <w:rsid w:val="00051C54"/>
    <w:rsid w:val="00056303"/>
    <w:rsid w:val="000613FB"/>
    <w:rsid w:val="00061D68"/>
    <w:rsid w:val="00062941"/>
    <w:rsid w:val="00063BE8"/>
    <w:rsid w:val="00064304"/>
    <w:rsid w:val="0006538C"/>
    <w:rsid w:val="00065E8E"/>
    <w:rsid w:val="000712F6"/>
    <w:rsid w:val="00072930"/>
    <w:rsid w:val="00072CFD"/>
    <w:rsid w:val="00073C81"/>
    <w:rsid w:val="00074462"/>
    <w:rsid w:val="00074A30"/>
    <w:rsid w:val="000762CD"/>
    <w:rsid w:val="00077834"/>
    <w:rsid w:val="00081934"/>
    <w:rsid w:val="000827B1"/>
    <w:rsid w:val="00082D27"/>
    <w:rsid w:val="00085232"/>
    <w:rsid w:val="00085546"/>
    <w:rsid w:val="0008593E"/>
    <w:rsid w:val="00093E4C"/>
    <w:rsid w:val="0009440F"/>
    <w:rsid w:val="000A06AA"/>
    <w:rsid w:val="000A3614"/>
    <w:rsid w:val="000A5C89"/>
    <w:rsid w:val="000B1809"/>
    <w:rsid w:val="000B4559"/>
    <w:rsid w:val="000B46E3"/>
    <w:rsid w:val="000C233C"/>
    <w:rsid w:val="000C299C"/>
    <w:rsid w:val="000C29DB"/>
    <w:rsid w:val="000C5E9B"/>
    <w:rsid w:val="000C68C1"/>
    <w:rsid w:val="000C6E24"/>
    <w:rsid w:val="000D177D"/>
    <w:rsid w:val="000D22EE"/>
    <w:rsid w:val="000D4DD1"/>
    <w:rsid w:val="000D5C77"/>
    <w:rsid w:val="000D7CCF"/>
    <w:rsid w:val="000E1CF8"/>
    <w:rsid w:val="000F2711"/>
    <w:rsid w:val="000F2931"/>
    <w:rsid w:val="000F339F"/>
    <w:rsid w:val="000F50E4"/>
    <w:rsid w:val="000F5A9C"/>
    <w:rsid w:val="000F5FFA"/>
    <w:rsid w:val="001003B4"/>
    <w:rsid w:val="00101514"/>
    <w:rsid w:val="001022BD"/>
    <w:rsid w:val="00104B4B"/>
    <w:rsid w:val="00105A64"/>
    <w:rsid w:val="0010636C"/>
    <w:rsid w:val="00111577"/>
    <w:rsid w:val="001143B1"/>
    <w:rsid w:val="00115396"/>
    <w:rsid w:val="00115C5D"/>
    <w:rsid w:val="0012578B"/>
    <w:rsid w:val="001300CE"/>
    <w:rsid w:val="001305C7"/>
    <w:rsid w:val="00131D10"/>
    <w:rsid w:val="00135484"/>
    <w:rsid w:val="001367CB"/>
    <w:rsid w:val="001369DC"/>
    <w:rsid w:val="001378D6"/>
    <w:rsid w:val="0014077F"/>
    <w:rsid w:val="00140B28"/>
    <w:rsid w:val="001448D5"/>
    <w:rsid w:val="00151CE9"/>
    <w:rsid w:val="001536A3"/>
    <w:rsid w:val="00160C23"/>
    <w:rsid w:val="00160EB0"/>
    <w:rsid w:val="0016195E"/>
    <w:rsid w:val="001639A6"/>
    <w:rsid w:val="0017006A"/>
    <w:rsid w:val="00170C68"/>
    <w:rsid w:val="00170F26"/>
    <w:rsid w:val="00172B7C"/>
    <w:rsid w:val="001730E9"/>
    <w:rsid w:val="001756B6"/>
    <w:rsid w:val="00175E1F"/>
    <w:rsid w:val="00177292"/>
    <w:rsid w:val="00177BC8"/>
    <w:rsid w:val="00182DDF"/>
    <w:rsid w:val="00185347"/>
    <w:rsid w:val="00187A44"/>
    <w:rsid w:val="00190C10"/>
    <w:rsid w:val="00191BF8"/>
    <w:rsid w:val="00192DA5"/>
    <w:rsid w:val="0019380E"/>
    <w:rsid w:val="00193F3C"/>
    <w:rsid w:val="00194B4E"/>
    <w:rsid w:val="001A3576"/>
    <w:rsid w:val="001A5E01"/>
    <w:rsid w:val="001B0384"/>
    <w:rsid w:val="001B267C"/>
    <w:rsid w:val="001B4A48"/>
    <w:rsid w:val="001B559A"/>
    <w:rsid w:val="001C0DD2"/>
    <w:rsid w:val="001C37BD"/>
    <w:rsid w:val="001C3CFE"/>
    <w:rsid w:val="001C57F4"/>
    <w:rsid w:val="001C616F"/>
    <w:rsid w:val="001D51D3"/>
    <w:rsid w:val="001D66AF"/>
    <w:rsid w:val="001D7AF4"/>
    <w:rsid w:val="001E0527"/>
    <w:rsid w:val="001E20F3"/>
    <w:rsid w:val="001E33D9"/>
    <w:rsid w:val="001E680C"/>
    <w:rsid w:val="001F3922"/>
    <w:rsid w:val="001F492A"/>
    <w:rsid w:val="001F5633"/>
    <w:rsid w:val="001F6A1C"/>
    <w:rsid w:val="00200AE4"/>
    <w:rsid w:val="00202034"/>
    <w:rsid w:val="002040A1"/>
    <w:rsid w:val="002041B9"/>
    <w:rsid w:val="00204D15"/>
    <w:rsid w:val="00205079"/>
    <w:rsid w:val="00207787"/>
    <w:rsid w:val="002079B9"/>
    <w:rsid w:val="00210C10"/>
    <w:rsid w:val="00211DB3"/>
    <w:rsid w:val="0021405C"/>
    <w:rsid w:val="00214479"/>
    <w:rsid w:val="00214617"/>
    <w:rsid w:val="0021610F"/>
    <w:rsid w:val="00217781"/>
    <w:rsid w:val="0021799C"/>
    <w:rsid w:val="002209F1"/>
    <w:rsid w:val="00223627"/>
    <w:rsid w:val="002246CD"/>
    <w:rsid w:val="0022491B"/>
    <w:rsid w:val="00226838"/>
    <w:rsid w:val="00226972"/>
    <w:rsid w:val="00235DA3"/>
    <w:rsid w:val="00236931"/>
    <w:rsid w:val="00236C64"/>
    <w:rsid w:val="00242105"/>
    <w:rsid w:val="00242BB6"/>
    <w:rsid w:val="00243271"/>
    <w:rsid w:val="0024499C"/>
    <w:rsid w:val="002449DD"/>
    <w:rsid w:val="0025086F"/>
    <w:rsid w:val="002519B0"/>
    <w:rsid w:val="00251B9B"/>
    <w:rsid w:val="00256D13"/>
    <w:rsid w:val="00260811"/>
    <w:rsid w:val="00260F41"/>
    <w:rsid w:val="0026255B"/>
    <w:rsid w:val="00267986"/>
    <w:rsid w:val="00267E18"/>
    <w:rsid w:val="00267EF3"/>
    <w:rsid w:val="002706C1"/>
    <w:rsid w:val="002732E5"/>
    <w:rsid w:val="002751C2"/>
    <w:rsid w:val="00276AF1"/>
    <w:rsid w:val="0028001F"/>
    <w:rsid w:val="002808F1"/>
    <w:rsid w:val="00280B70"/>
    <w:rsid w:val="00280D79"/>
    <w:rsid w:val="002813CA"/>
    <w:rsid w:val="00281DDB"/>
    <w:rsid w:val="002824A3"/>
    <w:rsid w:val="00282E93"/>
    <w:rsid w:val="00290732"/>
    <w:rsid w:val="00292183"/>
    <w:rsid w:val="002947AE"/>
    <w:rsid w:val="002A1D58"/>
    <w:rsid w:val="002A2672"/>
    <w:rsid w:val="002A2C44"/>
    <w:rsid w:val="002A2E15"/>
    <w:rsid w:val="002B128A"/>
    <w:rsid w:val="002B1EAD"/>
    <w:rsid w:val="002B5444"/>
    <w:rsid w:val="002B7665"/>
    <w:rsid w:val="002C123A"/>
    <w:rsid w:val="002C284D"/>
    <w:rsid w:val="002C33CA"/>
    <w:rsid w:val="002C3741"/>
    <w:rsid w:val="002C49AE"/>
    <w:rsid w:val="002D0819"/>
    <w:rsid w:val="002D08C2"/>
    <w:rsid w:val="002D094D"/>
    <w:rsid w:val="002D272C"/>
    <w:rsid w:val="002D2894"/>
    <w:rsid w:val="002D2F37"/>
    <w:rsid w:val="002E0A4D"/>
    <w:rsid w:val="002E4637"/>
    <w:rsid w:val="002E57F9"/>
    <w:rsid w:val="002E5EF3"/>
    <w:rsid w:val="002E63C0"/>
    <w:rsid w:val="002F1C46"/>
    <w:rsid w:val="002F3A94"/>
    <w:rsid w:val="003026D0"/>
    <w:rsid w:val="003032D5"/>
    <w:rsid w:val="003034C5"/>
    <w:rsid w:val="0030472E"/>
    <w:rsid w:val="00305E93"/>
    <w:rsid w:val="00307E7C"/>
    <w:rsid w:val="0031397F"/>
    <w:rsid w:val="00313D8E"/>
    <w:rsid w:val="00314D3E"/>
    <w:rsid w:val="003168D1"/>
    <w:rsid w:val="00316986"/>
    <w:rsid w:val="00317A19"/>
    <w:rsid w:val="0031A14D"/>
    <w:rsid w:val="00322A21"/>
    <w:rsid w:val="00330D0F"/>
    <w:rsid w:val="00332815"/>
    <w:rsid w:val="00334D8A"/>
    <w:rsid w:val="00335628"/>
    <w:rsid w:val="00336460"/>
    <w:rsid w:val="003403AE"/>
    <w:rsid w:val="003533F0"/>
    <w:rsid w:val="0035664D"/>
    <w:rsid w:val="003577CF"/>
    <w:rsid w:val="003640CF"/>
    <w:rsid w:val="00366657"/>
    <w:rsid w:val="00366805"/>
    <w:rsid w:val="00371DCD"/>
    <w:rsid w:val="00374717"/>
    <w:rsid w:val="00374A9E"/>
    <w:rsid w:val="00377934"/>
    <w:rsid w:val="00382911"/>
    <w:rsid w:val="0038520F"/>
    <w:rsid w:val="0039024B"/>
    <w:rsid w:val="00390288"/>
    <w:rsid w:val="00390D4E"/>
    <w:rsid w:val="00391038"/>
    <w:rsid w:val="00392C0A"/>
    <w:rsid w:val="00392E29"/>
    <w:rsid w:val="003956FD"/>
    <w:rsid w:val="00395FE7"/>
    <w:rsid w:val="00396F82"/>
    <w:rsid w:val="00396FFC"/>
    <w:rsid w:val="003A12CE"/>
    <w:rsid w:val="003A1CC4"/>
    <w:rsid w:val="003A2CA5"/>
    <w:rsid w:val="003A2EBE"/>
    <w:rsid w:val="003A4B0F"/>
    <w:rsid w:val="003ABE0A"/>
    <w:rsid w:val="003B06C4"/>
    <w:rsid w:val="003B43FB"/>
    <w:rsid w:val="003B4559"/>
    <w:rsid w:val="003B4FD3"/>
    <w:rsid w:val="003B62F7"/>
    <w:rsid w:val="003C099B"/>
    <w:rsid w:val="003C3215"/>
    <w:rsid w:val="003C423D"/>
    <w:rsid w:val="003C5B20"/>
    <w:rsid w:val="003C6BBD"/>
    <w:rsid w:val="003C7524"/>
    <w:rsid w:val="003C75D3"/>
    <w:rsid w:val="003D252B"/>
    <w:rsid w:val="003D28E4"/>
    <w:rsid w:val="003D319F"/>
    <w:rsid w:val="003D3560"/>
    <w:rsid w:val="003D3E08"/>
    <w:rsid w:val="003D54CC"/>
    <w:rsid w:val="003D60C0"/>
    <w:rsid w:val="003D6C91"/>
    <w:rsid w:val="003E1211"/>
    <w:rsid w:val="003E2DD0"/>
    <w:rsid w:val="003E3499"/>
    <w:rsid w:val="003E4172"/>
    <w:rsid w:val="003E65BA"/>
    <w:rsid w:val="003F77DD"/>
    <w:rsid w:val="00400873"/>
    <w:rsid w:val="004045B6"/>
    <w:rsid w:val="004045D8"/>
    <w:rsid w:val="00406734"/>
    <w:rsid w:val="00406E96"/>
    <w:rsid w:val="0040735B"/>
    <w:rsid w:val="004077AE"/>
    <w:rsid w:val="00410519"/>
    <w:rsid w:val="004201BB"/>
    <w:rsid w:val="004203B9"/>
    <w:rsid w:val="00422BE3"/>
    <w:rsid w:val="004249E6"/>
    <w:rsid w:val="0042683B"/>
    <w:rsid w:val="00427A83"/>
    <w:rsid w:val="00430788"/>
    <w:rsid w:val="004328F9"/>
    <w:rsid w:val="00432A4F"/>
    <w:rsid w:val="004332C6"/>
    <w:rsid w:val="00434028"/>
    <w:rsid w:val="00434AD1"/>
    <w:rsid w:val="00434E5C"/>
    <w:rsid w:val="00440FF5"/>
    <w:rsid w:val="004424F8"/>
    <w:rsid w:val="00442D61"/>
    <w:rsid w:val="004479BC"/>
    <w:rsid w:val="004525A6"/>
    <w:rsid w:val="004526CA"/>
    <w:rsid w:val="00452CDF"/>
    <w:rsid w:val="004574FF"/>
    <w:rsid w:val="004631D4"/>
    <w:rsid w:val="004667A8"/>
    <w:rsid w:val="00470F7F"/>
    <w:rsid w:val="00472179"/>
    <w:rsid w:val="00472BA3"/>
    <w:rsid w:val="004747CC"/>
    <w:rsid w:val="00477326"/>
    <w:rsid w:val="004812F5"/>
    <w:rsid w:val="00484174"/>
    <w:rsid w:val="00484E2E"/>
    <w:rsid w:val="0048736B"/>
    <w:rsid w:val="004916D9"/>
    <w:rsid w:val="00491E3E"/>
    <w:rsid w:val="00494043"/>
    <w:rsid w:val="00494147"/>
    <w:rsid w:val="00494365"/>
    <w:rsid w:val="00497A54"/>
    <w:rsid w:val="004A42B5"/>
    <w:rsid w:val="004A7E0D"/>
    <w:rsid w:val="004B2F70"/>
    <w:rsid w:val="004B4323"/>
    <w:rsid w:val="004B4D61"/>
    <w:rsid w:val="004B68D1"/>
    <w:rsid w:val="004B6FC5"/>
    <w:rsid w:val="004C0358"/>
    <w:rsid w:val="004C5D6A"/>
    <w:rsid w:val="004C5ECC"/>
    <w:rsid w:val="004D1CA8"/>
    <w:rsid w:val="004D2675"/>
    <w:rsid w:val="004D2ACF"/>
    <w:rsid w:val="004D61A5"/>
    <w:rsid w:val="004D76AD"/>
    <w:rsid w:val="004E024B"/>
    <w:rsid w:val="004E10D9"/>
    <w:rsid w:val="004E1C56"/>
    <w:rsid w:val="004E40F5"/>
    <w:rsid w:val="004E430B"/>
    <w:rsid w:val="004F09BD"/>
    <w:rsid w:val="004F0F56"/>
    <w:rsid w:val="004F11FF"/>
    <w:rsid w:val="004F34B6"/>
    <w:rsid w:val="004F49F1"/>
    <w:rsid w:val="004F6030"/>
    <w:rsid w:val="004F7538"/>
    <w:rsid w:val="00500632"/>
    <w:rsid w:val="0050183D"/>
    <w:rsid w:val="005044A7"/>
    <w:rsid w:val="00504B45"/>
    <w:rsid w:val="0050537C"/>
    <w:rsid w:val="005063B5"/>
    <w:rsid w:val="005070A7"/>
    <w:rsid w:val="0051277D"/>
    <w:rsid w:val="0051310F"/>
    <w:rsid w:val="00515A68"/>
    <w:rsid w:val="005166EC"/>
    <w:rsid w:val="00517871"/>
    <w:rsid w:val="005219D2"/>
    <w:rsid w:val="0052212D"/>
    <w:rsid w:val="0052420C"/>
    <w:rsid w:val="005252E6"/>
    <w:rsid w:val="00525536"/>
    <w:rsid w:val="00525650"/>
    <w:rsid w:val="00525DB0"/>
    <w:rsid w:val="0052703A"/>
    <w:rsid w:val="00532817"/>
    <w:rsid w:val="005335BB"/>
    <w:rsid w:val="005335EB"/>
    <w:rsid w:val="00534DBD"/>
    <w:rsid w:val="0053796D"/>
    <w:rsid w:val="00540884"/>
    <w:rsid w:val="00543195"/>
    <w:rsid w:val="005439BF"/>
    <w:rsid w:val="00545F17"/>
    <w:rsid w:val="00546ECF"/>
    <w:rsid w:val="005519D2"/>
    <w:rsid w:val="00555724"/>
    <w:rsid w:val="005606CC"/>
    <w:rsid w:val="00560AFF"/>
    <w:rsid w:val="005633DD"/>
    <w:rsid w:val="00564262"/>
    <w:rsid w:val="0056534A"/>
    <w:rsid w:val="00565C2D"/>
    <w:rsid w:val="00565E42"/>
    <w:rsid w:val="00565F33"/>
    <w:rsid w:val="00566771"/>
    <w:rsid w:val="00566933"/>
    <w:rsid w:val="00567C83"/>
    <w:rsid w:val="005703A0"/>
    <w:rsid w:val="005729A3"/>
    <w:rsid w:val="005733A4"/>
    <w:rsid w:val="0057674F"/>
    <w:rsid w:val="0057761F"/>
    <w:rsid w:val="0058313A"/>
    <w:rsid w:val="00585B15"/>
    <w:rsid w:val="00586A48"/>
    <w:rsid w:val="00586E0A"/>
    <w:rsid w:val="00593E39"/>
    <w:rsid w:val="005A09A2"/>
    <w:rsid w:val="005A0CD7"/>
    <w:rsid w:val="005A1169"/>
    <w:rsid w:val="005A15BE"/>
    <w:rsid w:val="005A1FC1"/>
    <w:rsid w:val="005A3894"/>
    <w:rsid w:val="005A4CF5"/>
    <w:rsid w:val="005A5DA3"/>
    <w:rsid w:val="005A7F2D"/>
    <w:rsid w:val="005B082B"/>
    <w:rsid w:val="005B2236"/>
    <w:rsid w:val="005B2D91"/>
    <w:rsid w:val="005B3C84"/>
    <w:rsid w:val="005B4112"/>
    <w:rsid w:val="005B4801"/>
    <w:rsid w:val="005B78A8"/>
    <w:rsid w:val="005C0C8F"/>
    <w:rsid w:val="005C1BDF"/>
    <w:rsid w:val="005C7BAC"/>
    <w:rsid w:val="005D04FC"/>
    <w:rsid w:val="005D10D0"/>
    <w:rsid w:val="005D2085"/>
    <w:rsid w:val="005D53FE"/>
    <w:rsid w:val="005D5D19"/>
    <w:rsid w:val="005D6E83"/>
    <w:rsid w:val="005E0E8D"/>
    <w:rsid w:val="005E17E4"/>
    <w:rsid w:val="005E3BE3"/>
    <w:rsid w:val="005E3FE2"/>
    <w:rsid w:val="005E56EF"/>
    <w:rsid w:val="005E6C7D"/>
    <w:rsid w:val="005E76CE"/>
    <w:rsid w:val="005E7989"/>
    <w:rsid w:val="005F233A"/>
    <w:rsid w:val="005F36EB"/>
    <w:rsid w:val="005F483C"/>
    <w:rsid w:val="005F4EE0"/>
    <w:rsid w:val="005F532A"/>
    <w:rsid w:val="005F6129"/>
    <w:rsid w:val="00600370"/>
    <w:rsid w:val="00601889"/>
    <w:rsid w:val="00601B75"/>
    <w:rsid w:val="00603ADB"/>
    <w:rsid w:val="006041B0"/>
    <w:rsid w:val="006061C9"/>
    <w:rsid w:val="006103C6"/>
    <w:rsid w:val="006111F8"/>
    <w:rsid w:val="00617A75"/>
    <w:rsid w:val="00631433"/>
    <w:rsid w:val="00631726"/>
    <w:rsid w:val="0063321C"/>
    <w:rsid w:val="00634001"/>
    <w:rsid w:val="0064138F"/>
    <w:rsid w:val="00642278"/>
    <w:rsid w:val="006432FF"/>
    <w:rsid w:val="0064457A"/>
    <w:rsid w:val="00646478"/>
    <w:rsid w:val="0064649A"/>
    <w:rsid w:val="00647DCE"/>
    <w:rsid w:val="00650F19"/>
    <w:rsid w:val="00651939"/>
    <w:rsid w:val="0065644A"/>
    <w:rsid w:val="00661590"/>
    <w:rsid w:val="00663E62"/>
    <w:rsid w:val="00664B90"/>
    <w:rsid w:val="00666485"/>
    <w:rsid w:val="006702AE"/>
    <w:rsid w:val="00670A35"/>
    <w:rsid w:val="00672EA7"/>
    <w:rsid w:val="006732C0"/>
    <w:rsid w:val="0067657F"/>
    <w:rsid w:val="0067677F"/>
    <w:rsid w:val="00676EF7"/>
    <w:rsid w:val="006771A2"/>
    <w:rsid w:val="00682447"/>
    <w:rsid w:val="006826CF"/>
    <w:rsid w:val="006847A2"/>
    <w:rsid w:val="00687B25"/>
    <w:rsid w:val="00687E6B"/>
    <w:rsid w:val="00691E94"/>
    <w:rsid w:val="0069396E"/>
    <w:rsid w:val="0069461F"/>
    <w:rsid w:val="00694DC4"/>
    <w:rsid w:val="00696700"/>
    <w:rsid w:val="00696F6B"/>
    <w:rsid w:val="00697356"/>
    <w:rsid w:val="00697E12"/>
    <w:rsid w:val="006A075F"/>
    <w:rsid w:val="006A1E64"/>
    <w:rsid w:val="006A30B2"/>
    <w:rsid w:val="006A432C"/>
    <w:rsid w:val="006A656E"/>
    <w:rsid w:val="006B08A3"/>
    <w:rsid w:val="006B5716"/>
    <w:rsid w:val="006B6F91"/>
    <w:rsid w:val="006C07F8"/>
    <w:rsid w:val="006C5063"/>
    <w:rsid w:val="006C7864"/>
    <w:rsid w:val="006C78DA"/>
    <w:rsid w:val="006D5CC8"/>
    <w:rsid w:val="006D70B7"/>
    <w:rsid w:val="006D754F"/>
    <w:rsid w:val="006E1280"/>
    <w:rsid w:val="006E19A4"/>
    <w:rsid w:val="006E22FB"/>
    <w:rsid w:val="006E334A"/>
    <w:rsid w:val="006E684B"/>
    <w:rsid w:val="006E785C"/>
    <w:rsid w:val="006F044E"/>
    <w:rsid w:val="006F18E7"/>
    <w:rsid w:val="006F7932"/>
    <w:rsid w:val="006F7CF5"/>
    <w:rsid w:val="006F7DD9"/>
    <w:rsid w:val="0070089F"/>
    <w:rsid w:val="00701335"/>
    <w:rsid w:val="00703240"/>
    <w:rsid w:val="00706D0E"/>
    <w:rsid w:val="00707AE5"/>
    <w:rsid w:val="007100FA"/>
    <w:rsid w:val="00712846"/>
    <w:rsid w:val="00712D54"/>
    <w:rsid w:val="00714F11"/>
    <w:rsid w:val="00716190"/>
    <w:rsid w:val="007174AC"/>
    <w:rsid w:val="00722258"/>
    <w:rsid w:val="00725032"/>
    <w:rsid w:val="00726235"/>
    <w:rsid w:val="00731E2A"/>
    <w:rsid w:val="0073477C"/>
    <w:rsid w:val="007366F4"/>
    <w:rsid w:val="00736765"/>
    <w:rsid w:val="007405ED"/>
    <w:rsid w:val="0074104F"/>
    <w:rsid w:val="007464A8"/>
    <w:rsid w:val="007466D3"/>
    <w:rsid w:val="00746741"/>
    <w:rsid w:val="00746FA1"/>
    <w:rsid w:val="00756584"/>
    <w:rsid w:val="00756C1C"/>
    <w:rsid w:val="00761377"/>
    <w:rsid w:val="00763A54"/>
    <w:rsid w:val="00765F12"/>
    <w:rsid w:val="007660FB"/>
    <w:rsid w:val="00767D71"/>
    <w:rsid w:val="0077261F"/>
    <w:rsid w:val="0077290D"/>
    <w:rsid w:val="007759E2"/>
    <w:rsid w:val="007765BB"/>
    <w:rsid w:val="00777160"/>
    <w:rsid w:val="0078031F"/>
    <w:rsid w:val="007808DC"/>
    <w:rsid w:val="00781E02"/>
    <w:rsid w:val="007843A2"/>
    <w:rsid w:val="00784F54"/>
    <w:rsid w:val="00790869"/>
    <w:rsid w:val="00794399"/>
    <w:rsid w:val="00796D0B"/>
    <w:rsid w:val="007A0DA0"/>
    <w:rsid w:val="007A5126"/>
    <w:rsid w:val="007B1694"/>
    <w:rsid w:val="007B19A1"/>
    <w:rsid w:val="007B1D32"/>
    <w:rsid w:val="007B21A1"/>
    <w:rsid w:val="007B296A"/>
    <w:rsid w:val="007B3D97"/>
    <w:rsid w:val="007B6F1F"/>
    <w:rsid w:val="007B7306"/>
    <w:rsid w:val="007B7CE8"/>
    <w:rsid w:val="007C0005"/>
    <w:rsid w:val="007C15FD"/>
    <w:rsid w:val="007C2A62"/>
    <w:rsid w:val="007C3B12"/>
    <w:rsid w:val="007C4695"/>
    <w:rsid w:val="007C6683"/>
    <w:rsid w:val="007D444A"/>
    <w:rsid w:val="007E1069"/>
    <w:rsid w:val="007E332B"/>
    <w:rsid w:val="007E3797"/>
    <w:rsid w:val="007E75F6"/>
    <w:rsid w:val="007F522B"/>
    <w:rsid w:val="007F7E56"/>
    <w:rsid w:val="008005D7"/>
    <w:rsid w:val="00800E7F"/>
    <w:rsid w:val="00801441"/>
    <w:rsid w:val="00804D17"/>
    <w:rsid w:val="008061B0"/>
    <w:rsid w:val="00811852"/>
    <w:rsid w:val="00814036"/>
    <w:rsid w:val="00816155"/>
    <w:rsid w:val="0081706E"/>
    <w:rsid w:val="00817746"/>
    <w:rsid w:val="0082106D"/>
    <w:rsid w:val="008233B1"/>
    <w:rsid w:val="00824DB7"/>
    <w:rsid w:val="00826188"/>
    <w:rsid w:val="00826F38"/>
    <w:rsid w:val="00830306"/>
    <w:rsid w:val="0083091C"/>
    <w:rsid w:val="008309FF"/>
    <w:rsid w:val="00833777"/>
    <w:rsid w:val="00833DC2"/>
    <w:rsid w:val="00835F75"/>
    <w:rsid w:val="00841C3B"/>
    <w:rsid w:val="0084432C"/>
    <w:rsid w:val="00844DBA"/>
    <w:rsid w:val="00845380"/>
    <w:rsid w:val="008470AD"/>
    <w:rsid w:val="0084784F"/>
    <w:rsid w:val="008520F6"/>
    <w:rsid w:val="00852D38"/>
    <w:rsid w:val="008535F1"/>
    <w:rsid w:val="0085391F"/>
    <w:rsid w:val="008543BD"/>
    <w:rsid w:val="00854966"/>
    <w:rsid w:val="00856B5B"/>
    <w:rsid w:val="00864A58"/>
    <w:rsid w:val="008653DB"/>
    <w:rsid w:val="008661E5"/>
    <w:rsid w:val="0086693F"/>
    <w:rsid w:val="00866B8F"/>
    <w:rsid w:val="00872DD2"/>
    <w:rsid w:val="00872E6D"/>
    <w:rsid w:val="00876650"/>
    <w:rsid w:val="00877F62"/>
    <w:rsid w:val="00880E3E"/>
    <w:rsid w:val="0088275A"/>
    <w:rsid w:val="008831A5"/>
    <w:rsid w:val="00891A64"/>
    <w:rsid w:val="00894359"/>
    <w:rsid w:val="008951DD"/>
    <w:rsid w:val="00896537"/>
    <w:rsid w:val="00896756"/>
    <w:rsid w:val="008A073A"/>
    <w:rsid w:val="008A0D16"/>
    <w:rsid w:val="008A1399"/>
    <w:rsid w:val="008A1639"/>
    <w:rsid w:val="008A1EFA"/>
    <w:rsid w:val="008A289D"/>
    <w:rsid w:val="008A3FC1"/>
    <w:rsid w:val="008A6304"/>
    <w:rsid w:val="008A7F2C"/>
    <w:rsid w:val="008B00B0"/>
    <w:rsid w:val="008B1632"/>
    <w:rsid w:val="008B1E46"/>
    <w:rsid w:val="008C0D63"/>
    <w:rsid w:val="008C1111"/>
    <w:rsid w:val="008C1EAD"/>
    <w:rsid w:val="008C230E"/>
    <w:rsid w:val="008C275D"/>
    <w:rsid w:val="008C483C"/>
    <w:rsid w:val="008C65E1"/>
    <w:rsid w:val="008D51B6"/>
    <w:rsid w:val="008D77E7"/>
    <w:rsid w:val="008D7E63"/>
    <w:rsid w:val="008E34E4"/>
    <w:rsid w:val="008E694F"/>
    <w:rsid w:val="008E6CCA"/>
    <w:rsid w:val="008E727D"/>
    <w:rsid w:val="008F35BF"/>
    <w:rsid w:val="009010B3"/>
    <w:rsid w:val="00901ED1"/>
    <w:rsid w:val="00902080"/>
    <w:rsid w:val="00903590"/>
    <w:rsid w:val="009060B4"/>
    <w:rsid w:val="00907780"/>
    <w:rsid w:val="00907ED8"/>
    <w:rsid w:val="0091167F"/>
    <w:rsid w:val="009119B9"/>
    <w:rsid w:val="0091312D"/>
    <w:rsid w:val="009167C1"/>
    <w:rsid w:val="00916B5A"/>
    <w:rsid w:val="0091715F"/>
    <w:rsid w:val="009203FC"/>
    <w:rsid w:val="00921BB2"/>
    <w:rsid w:val="00922DEC"/>
    <w:rsid w:val="009231D5"/>
    <w:rsid w:val="00924FF2"/>
    <w:rsid w:val="00932E57"/>
    <w:rsid w:val="009337F7"/>
    <w:rsid w:val="009342C4"/>
    <w:rsid w:val="009356C2"/>
    <w:rsid w:val="009359BF"/>
    <w:rsid w:val="00937427"/>
    <w:rsid w:val="009376A2"/>
    <w:rsid w:val="00942A2C"/>
    <w:rsid w:val="00946389"/>
    <w:rsid w:val="00947E29"/>
    <w:rsid w:val="009507A2"/>
    <w:rsid w:val="00951831"/>
    <w:rsid w:val="00952268"/>
    <w:rsid w:val="00952E18"/>
    <w:rsid w:val="00955CA0"/>
    <w:rsid w:val="00956CE6"/>
    <w:rsid w:val="00963DA4"/>
    <w:rsid w:val="009651C6"/>
    <w:rsid w:val="00966ACC"/>
    <w:rsid w:val="0096772E"/>
    <w:rsid w:val="00972074"/>
    <w:rsid w:val="009720CF"/>
    <w:rsid w:val="00972772"/>
    <w:rsid w:val="00972F79"/>
    <w:rsid w:val="00974F6F"/>
    <w:rsid w:val="00975277"/>
    <w:rsid w:val="0097644C"/>
    <w:rsid w:val="00977273"/>
    <w:rsid w:val="009778A1"/>
    <w:rsid w:val="0098119C"/>
    <w:rsid w:val="00981574"/>
    <w:rsid w:val="009846D2"/>
    <w:rsid w:val="0098794A"/>
    <w:rsid w:val="00990726"/>
    <w:rsid w:val="009911DA"/>
    <w:rsid w:val="00992057"/>
    <w:rsid w:val="00993FF6"/>
    <w:rsid w:val="009949F4"/>
    <w:rsid w:val="00994F9D"/>
    <w:rsid w:val="009952A4"/>
    <w:rsid w:val="00997E9E"/>
    <w:rsid w:val="009A00CA"/>
    <w:rsid w:val="009A0920"/>
    <w:rsid w:val="009A52DB"/>
    <w:rsid w:val="009A60B4"/>
    <w:rsid w:val="009A7E9F"/>
    <w:rsid w:val="009B60AA"/>
    <w:rsid w:val="009B653F"/>
    <w:rsid w:val="009C025B"/>
    <w:rsid w:val="009C1F1D"/>
    <w:rsid w:val="009C2C72"/>
    <w:rsid w:val="009C37F1"/>
    <w:rsid w:val="009C3E6E"/>
    <w:rsid w:val="009C7C40"/>
    <w:rsid w:val="009D126E"/>
    <w:rsid w:val="009D13E8"/>
    <w:rsid w:val="009D3C2F"/>
    <w:rsid w:val="009D4F1C"/>
    <w:rsid w:val="009D5A8D"/>
    <w:rsid w:val="009D7E18"/>
    <w:rsid w:val="009E1D44"/>
    <w:rsid w:val="009E2BD1"/>
    <w:rsid w:val="009E4E1C"/>
    <w:rsid w:val="009E50C4"/>
    <w:rsid w:val="009E5E86"/>
    <w:rsid w:val="009E6153"/>
    <w:rsid w:val="009E77DA"/>
    <w:rsid w:val="009F0408"/>
    <w:rsid w:val="009F170F"/>
    <w:rsid w:val="009F6628"/>
    <w:rsid w:val="00A01049"/>
    <w:rsid w:val="00A012B7"/>
    <w:rsid w:val="00A01D0B"/>
    <w:rsid w:val="00A0223B"/>
    <w:rsid w:val="00A03114"/>
    <w:rsid w:val="00A03F5D"/>
    <w:rsid w:val="00A046DF"/>
    <w:rsid w:val="00A04AC1"/>
    <w:rsid w:val="00A050BE"/>
    <w:rsid w:val="00A13FD8"/>
    <w:rsid w:val="00A235FB"/>
    <w:rsid w:val="00A2371E"/>
    <w:rsid w:val="00A25555"/>
    <w:rsid w:val="00A2786F"/>
    <w:rsid w:val="00A30979"/>
    <w:rsid w:val="00A32543"/>
    <w:rsid w:val="00A32F2B"/>
    <w:rsid w:val="00A3439F"/>
    <w:rsid w:val="00A3531C"/>
    <w:rsid w:val="00A3680B"/>
    <w:rsid w:val="00A417C0"/>
    <w:rsid w:val="00A42D5C"/>
    <w:rsid w:val="00A4312D"/>
    <w:rsid w:val="00A435E0"/>
    <w:rsid w:val="00A43748"/>
    <w:rsid w:val="00A44293"/>
    <w:rsid w:val="00A4626B"/>
    <w:rsid w:val="00A52ED1"/>
    <w:rsid w:val="00A53DAB"/>
    <w:rsid w:val="00A54299"/>
    <w:rsid w:val="00A55350"/>
    <w:rsid w:val="00A56F6B"/>
    <w:rsid w:val="00A571A0"/>
    <w:rsid w:val="00A61F9B"/>
    <w:rsid w:val="00A62B42"/>
    <w:rsid w:val="00A634B2"/>
    <w:rsid w:val="00A66B06"/>
    <w:rsid w:val="00A67306"/>
    <w:rsid w:val="00A71A68"/>
    <w:rsid w:val="00A73E77"/>
    <w:rsid w:val="00A809BB"/>
    <w:rsid w:val="00A81772"/>
    <w:rsid w:val="00A819A6"/>
    <w:rsid w:val="00A851B4"/>
    <w:rsid w:val="00A90E2D"/>
    <w:rsid w:val="00A9235F"/>
    <w:rsid w:val="00A95D25"/>
    <w:rsid w:val="00A9735B"/>
    <w:rsid w:val="00AA0292"/>
    <w:rsid w:val="00AA0E86"/>
    <w:rsid w:val="00AA1910"/>
    <w:rsid w:val="00AA23FC"/>
    <w:rsid w:val="00AA26D0"/>
    <w:rsid w:val="00AA280B"/>
    <w:rsid w:val="00AA59A0"/>
    <w:rsid w:val="00AA66BD"/>
    <w:rsid w:val="00AA7164"/>
    <w:rsid w:val="00AB06C6"/>
    <w:rsid w:val="00AB1438"/>
    <w:rsid w:val="00AB21E9"/>
    <w:rsid w:val="00AB4296"/>
    <w:rsid w:val="00AB46D3"/>
    <w:rsid w:val="00AB6DBD"/>
    <w:rsid w:val="00AB77A5"/>
    <w:rsid w:val="00AB7F36"/>
    <w:rsid w:val="00AC1B67"/>
    <w:rsid w:val="00AC2FD7"/>
    <w:rsid w:val="00AC3E11"/>
    <w:rsid w:val="00AC5DB3"/>
    <w:rsid w:val="00AC6DC8"/>
    <w:rsid w:val="00AD15AE"/>
    <w:rsid w:val="00AD6FFC"/>
    <w:rsid w:val="00AD7BE8"/>
    <w:rsid w:val="00AE16F1"/>
    <w:rsid w:val="00AE6B82"/>
    <w:rsid w:val="00AF01F6"/>
    <w:rsid w:val="00AF1D75"/>
    <w:rsid w:val="00AF342A"/>
    <w:rsid w:val="00AF4CE3"/>
    <w:rsid w:val="00AF509C"/>
    <w:rsid w:val="00AF56C4"/>
    <w:rsid w:val="00AF5D57"/>
    <w:rsid w:val="00AF5F87"/>
    <w:rsid w:val="00AF7308"/>
    <w:rsid w:val="00B004A6"/>
    <w:rsid w:val="00B03AA9"/>
    <w:rsid w:val="00B0434F"/>
    <w:rsid w:val="00B05176"/>
    <w:rsid w:val="00B059BD"/>
    <w:rsid w:val="00B06FBB"/>
    <w:rsid w:val="00B07796"/>
    <w:rsid w:val="00B07BA0"/>
    <w:rsid w:val="00B10F37"/>
    <w:rsid w:val="00B11ACC"/>
    <w:rsid w:val="00B11D1D"/>
    <w:rsid w:val="00B1598F"/>
    <w:rsid w:val="00B16273"/>
    <w:rsid w:val="00B162D6"/>
    <w:rsid w:val="00B17773"/>
    <w:rsid w:val="00B22EA7"/>
    <w:rsid w:val="00B2303E"/>
    <w:rsid w:val="00B23D49"/>
    <w:rsid w:val="00B25177"/>
    <w:rsid w:val="00B305B7"/>
    <w:rsid w:val="00B317FA"/>
    <w:rsid w:val="00B32813"/>
    <w:rsid w:val="00B36532"/>
    <w:rsid w:val="00B36ED3"/>
    <w:rsid w:val="00B41C74"/>
    <w:rsid w:val="00B472F3"/>
    <w:rsid w:val="00B52EED"/>
    <w:rsid w:val="00B62266"/>
    <w:rsid w:val="00B637AF"/>
    <w:rsid w:val="00B64C94"/>
    <w:rsid w:val="00B6690A"/>
    <w:rsid w:val="00B74BFD"/>
    <w:rsid w:val="00B774B2"/>
    <w:rsid w:val="00B7750B"/>
    <w:rsid w:val="00B80307"/>
    <w:rsid w:val="00B808F8"/>
    <w:rsid w:val="00B84849"/>
    <w:rsid w:val="00B86F4A"/>
    <w:rsid w:val="00B92A67"/>
    <w:rsid w:val="00B93205"/>
    <w:rsid w:val="00B94A04"/>
    <w:rsid w:val="00B95582"/>
    <w:rsid w:val="00B95831"/>
    <w:rsid w:val="00BA0543"/>
    <w:rsid w:val="00BA1315"/>
    <w:rsid w:val="00BA19A2"/>
    <w:rsid w:val="00BA1C0E"/>
    <w:rsid w:val="00BA1EC9"/>
    <w:rsid w:val="00BA2611"/>
    <w:rsid w:val="00BA2654"/>
    <w:rsid w:val="00BA3502"/>
    <w:rsid w:val="00BB4319"/>
    <w:rsid w:val="00BB73E9"/>
    <w:rsid w:val="00BB7717"/>
    <w:rsid w:val="00BC26B8"/>
    <w:rsid w:val="00BC59E2"/>
    <w:rsid w:val="00BD2C42"/>
    <w:rsid w:val="00BD3B82"/>
    <w:rsid w:val="00BD5D54"/>
    <w:rsid w:val="00BD6DF2"/>
    <w:rsid w:val="00BD7C0D"/>
    <w:rsid w:val="00BE01EE"/>
    <w:rsid w:val="00BE0C68"/>
    <w:rsid w:val="00BE21E6"/>
    <w:rsid w:val="00BE3130"/>
    <w:rsid w:val="00BE37F8"/>
    <w:rsid w:val="00BE4EA7"/>
    <w:rsid w:val="00BE4FFD"/>
    <w:rsid w:val="00BE5518"/>
    <w:rsid w:val="00BE5630"/>
    <w:rsid w:val="00BE6163"/>
    <w:rsid w:val="00BE6A68"/>
    <w:rsid w:val="00BE7DCD"/>
    <w:rsid w:val="00BE7E27"/>
    <w:rsid w:val="00BF35B1"/>
    <w:rsid w:val="00BF491C"/>
    <w:rsid w:val="00BF4D22"/>
    <w:rsid w:val="00BF7AA2"/>
    <w:rsid w:val="00C001F1"/>
    <w:rsid w:val="00C0029F"/>
    <w:rsid w:val="00C01640"/>
    <w:rsid w:val="00C049E4"/>
    <w:rsid w:val="00C04F61"/>
    <w:rsid w:val="00C06DC0"/>
    <w:rsid w:val="00C070EB"/>
    <w:rsid w:val="00C0753D"/>
    <w:rsid w:val="00C10753"/>
    <w:rsid w:val="00C11390"/>
    <w:rsid w:val="00C1340C"/>
    <w:rsid w:val="00C242E1"/>
    <w:rsid w:val="00C243CC"/>
    <w:rsid w:val="00C315CF"/>
    <w:rsid w:val="00C32878"/>
    <w:rsid w:val="00C32EA5"/>
    <w:rsid w:val="00C40CEC"/>
    <w:rsid w:val="00C40D1F"/>
    <w:rsid w:val="00C4106A"/>
    <w:rsid w:val="00C4141E"/>
    <w:rsid w:val="00C42799"/>
    <w:rsid w:val="00C44599"/>
    <w:rsid w:val="00C45326"/>
    <w:rsid w:val="00C46625"/>
    <w:rsid w:val="00C5024C"/>
    <w:rsid w:val="00C519FC"/>
    <w:rsid w:val="00C545C2"/>
    <w:rsid w:val="00C5581C"/>
    <w:rsid w:val="00C57BF5"/>
    <w:rsid w:val="00C60F47"/>
    <w:rsid w:val="00C700AB"/>
    <w:rsid w:val="00C732C6"/>
    <w:rsid w:val="00C73CCA"/>
    <w:rsid w:val="00C79865"/>
    <w:rsid w:val="00C818DC"/>
    <w:rsid w:val="00C824BD"/>
    <w:rsid w:val="00C82D70"/>
    <w:rsid w:val="00C83870"/>
    <w:rsid w:val="00C83A57"/>
    <w:rsid w:val="00C83C2B"/>
    <w:rsid w:val="00C87497"/>
    <w:rsid w:val="00C904C4"/>
    <w:rsid w:val="00C93780"/>
    <w:rsid w:val="00C944D8"/>
    <w:rsid w:val="00C95831"/>
    <w:rsid w:val="00C96BAA"/>
    <w:rsid w:val="00CA1E86"/>
    <w:rsid w:val="00CA4382"/>
    <w:rsid w:val="00CA7315"/>
    <w:rsid w:val="00CB2110"/>
    <w:rsid w:val="00CB3555"/>
    <w:rsid w:val="00CB4C60"/>
    <w:rsid w:val="00CB5230"/>
    <w:rsid w:val="00CB5F27"/>
    <w:rsid w:val="00CB661E"/>
    <w:rsid w:val="00CB7216"/>
    <w:rsid w:val="00CC03BB"/>
    <w:rsid w:val="00CC04E7"/>
    <w:rsid w:val="00CC0D02"/>
    <w:rsid w:val="00CC312A"/>
    <w:rsid w:val="00CC478E"/>
    <w:rsid w:val="00CC6922"/>
    <w:rsid w:val="00CD0192"/>
    <w:rsid w:val="00CD120E"/>
    <w:rsid w:val="00CD2D5C"/>
    <w:rsid w:val="00CE0DA8"/>
    <w:rsid w:val="00CE19FC"/>
    <w:rsid w:val="00CE4AA0"/>
    <w:rsid w:val="00CE63BF"/>
    <w:rsid w:val="00CE7D19"/>
    <w:rsid w:val="00CF1140"/>
    <w:rsid w:val="00CF19FB"/>
    <w:rsid w:val="00CF27D5"/>
    <w:rsid w:val="00CF2B8A"/>
    <w:rsid w:val="00CF3FD6"/>
    <w:rsid w:val="00CF4019"/>
    <w:rsid w:val="00CF7AE8"/>
    <w:rsid w:val="00CF7F6E"/>
    <w:rsid w:val="00D00BBE"/>
    <w:rsid w:val="00D03BB8"/>
    <w:rsid w:val="00D05A2D"/>
    <w:rsid w:val="00D07111"/>
    <w:rsid w:val="00D12E3B"/>
    <w:rsid w:val="00D130A8"/>
    <w:rsid w:val="00D1385D"/>
    <w:rsid w:val="00D1492F"/>
    <w:rsid w:val="00D1531C"/>
    <w:rsid w:val="00D15D11"/>
    <w:rsid w:val="00D1755B"/>
    <w:rsid w:val="00D17AA8"/>
    <w:rsid w:val="00D2309D"/>
    <w:rsid w:val="00D234EE"/>
    <w:rsid w:val="00D256AD"/>
    <w:rsid w:val="00D31801"/>
    <w:rsid w:val="00D331F7"/>
    <w:rsid w:val="00D4222F"/>
    <w:rsid w:val="00D443A5"/>
    <w:rsid w:val="00D44F76"/>
    <w:rsid w:val="00D5148B"/>
    <w:rsid w:val="00D51761"/>
    <w:rsid w:val="00D51AA0"/>
    <w:rsid w:val="00D51CE7"/>
    <w:rsid w:val="00D51EF6"/>
    <w:rsid w:val="00D55D6E"/>
    <w:rsid w:val="00D6014B"/>
    <w:rsid w:val="00D615B5"/>
    <w:rsid w:val="00D61716"/>
    <w:rsid w:val="00D70EFE"/>
    <w:rsid w:val="00D70F2F"/>
    <w:rsid w:val="00D71C14"/>
    <w:rsid w:val="00D71D68"/>
    <w:rsid w:val="00D73D6E"/>
    <w:rsid w:val="00D758D6"/>
    <w:rsid w:val="00D763DB"/>
    <w:rsid w:val="00D77142"/>
    <w:rsid w:val="00D81BCD"/>
    <w:rsid w:val="00D82FD3"/>
    <w:rsid w:val="00D84D40"/>
    <w:rsid w:val="00D861E5"/>
    <w:rsid w:val="00D90BBD"/>
    <w:rsid w:val="00D91051"/>
    <w:rsid w:val="00D926E1"/>
    <w:rsid w:val="00DA1BED"/>
    <w:rsid w:val="00DA1C0B"/>
    <w:rsid w:val="00DA261A"/>
    <w:rsid w:val="00DA3654"/>
    <w:rsid w:val="00DA4A64"/>
    <w:rsid w:val="00DA4CCE"/>
    <w:rsid w:val="00DA6D6C"/>
    <w:rsid w:val="00DB00B5"/>
    <w:rsid w:val="00DB13A1"/>
    <w:rsid w:val="00DB187D"/>
    <w:rsid w:val="00DB21B6"/>
    <w:rsid w:val="00DB3635"/>
    <w:rsid w:val="00DB702D"/>
    <w:rsid w:val="00DC22FB"/>
    <w:rsid w:val="00DC253A"/>
    <w:rsid w:val="00DC3B61"/>
    <w:rsid w:val="00DC514A"/>
    <w:rsid w:val="00DC5173"/>
    <w:rsid w:val="00DD0581"/>
    <w:rsid w:val="00DD27BF"/>
    <w:rsid w:val="00DD5395"/>
    <w:rsid w:val="00DD57F5"/>
    <w:rsid w:val="00DE00AC"/>
    <w:rsid w:val="00DE19F7"/>
    <w:rsid w:val="00DE1A42"/>
    <w:rsid w:val="00DE3934"/>
    <w:rsid w:val="00DE5640"/>
    <w:rsid w:val="00DE6C8F"/>
    <w:rsid w:val="00DE772E"/>
    <w:rsid w:val="00DF0F02"/>
    <w:rsid w:val="00DF17DC"/>
    <w:rsid w:val="00DF1F85"/>
    <w:rsid w:val="00DF4BA1"/>
    <w:rsid w:val="00DF4E55"/>
    <w:rsid w:val="00DF65DC"/>
    <w:rsid w:val="00DF6F6B"/>
    <w:rsid w:val="00E00654"/>
    <w:rsid w:val="00E006FE"/>
    <w:rsid w:val="00E0233A"/>
    <w:rsid w:val="00E038A2"/>
    <w:rsid w:val="00E03C69"/>
    <w:rsid w:val="00E04318"/>
    <w:rsid w:val="00E04A13"/>
    <w:rsid w:val="00E057D5"/>
    <w:rsid w:val="00E06664"/>
    <w:rsid w:val="00E07FE3"/>
    <w:rsid w:val="00E11562"/>
    <w:rsid w:val="00E13709"/>
    <w:rsid w:val="00E13830"/>
    <w:rsid w:val="00E138D1"/>
    <w:rsid w:val="00E13C3A"/>
    <w:rsid w:val="00E14304"/>
    <w:rsid w:val="00E14FD4"/>
    <w:rsid w:val="00E16DF4"/>
    <w:rsid w:val="00E17319"/>
    <w:rsid w:val="00E1788D"/>
    <w:rsid w:val="00E23141"/>
    <w:rsid w:val="00E30DA5"/>
    <w:rsid w:val="00E3111A"/>
    <w:rsid w:val="00E312D2"/>
    <w:rsid w:val="00E3177F"/>
    <w:rsid w:val="00E33207"/>
    <w:rsid w:val="00E33D32"/>
    <w:rsid w:val="00E407BB"/>
    <w:rsid w:val="00E41BF7"/>
    <w:rsid w:val="00E45864"/>
    <w:rsid w:val="00E45C75"/>
    <w:rsid w:val="00E45EAD"/>
    <w:rsid w:val="00E47BA0"/>
    <w:rsid w:val="00E51365"/>
    <w:rsid w:val="00E56589"/>
    <w:rsid w:val="00E56FB0"/>
    <w:rsid w:val="00E60BA0"/>
    <w:rsid w:val="00E610B1"/>
    <w:rsid w:val="00E63F4F"/>
    <w:rsid w:val="00E641D8"/>
    <w:rsid w:val="00E642DC"/>
    <w:rsid w:val="00E64B20"/>
    <w:rsid w:val="00E6582F"/>
    <w:rsid w:val="00E6676F"/>
    <w:rsid w:val="00E678DC"/>
    <w:rsid w:val="00E71236"/>
    <w:rsid w:val="00E72684"/>
    <w:rsid w:val="00E741E2"/>
    <w:rsid w:val="00E75B0C"/>
    <w:rsid w:val="00E7675A"/>
    <w:rsid w:val="00E76904"/>
    <w:rsid w:val="00E81C88"/>
    <w:rsid w:val="00E8431F"/>
    <w:rsid w:val="00E871DC"/>
    <w:rsid w:val="00E93636"/>
    <w:rsid w:val="00E94B13"/>
    <w:rsid w:val="00E95076"/>
    <w:rsid w:val="00E9635E"/>
    <w:rsid w:val="00EA2764"/>
    <w:rsid w:val="00EA4658"/>
    <w:rsid w:val="00EA6FA0"/>
    <w:rsid w:val="00EA74F6"/>
    <w:rsid w:val="00EB2B96"/>
    <w:rsid w:val="00EB2F85"/>
    <w:rsid w:val="00EB3ACC"/>
    <w:rsid w:val="00EB46A4"/>
    <w:rsid w:val="00EB4FEA"/>
    <w:rsid w:val="00EC126D"/>
    <w:rsid w:val="00EC1812"/>
    <w:rsid w:val="00EC31D1"/>
    <w:rsid w:val="00ED33F3"/>
    <w:rsid w:val="00ED40BF"/>
    <w:rsid w:val="00EE0353"/>
    <w:rsid w:val="00EE1EBA"/>
    <w:rsid w:val="00EE237C"/>
    <w:rsid w:val="00EF36DA"/>
    <w:rsid w:val="00EF3C09"/>
    <w:rsid w:val="00EF4408"/>
    <w:rsid w:val="00EF46AD"/>
    <w:rsid w:val="00EF5EFE"/>
    <w:rsid w:val="00EF77C4"/>
    <w:rsid w:val="00F00951"/>
    <w:rsid w:val="00F00EAA"/>
    <w:rsid w:val="00F011DB"/>
    <w:rsid w:val="00F02C22"/>
    <w:rsid w:val="00F06E05"/>
    <w:rsid w:val="00F10993"/>
    <w:rsid w:val="00F144C1"/>
    <w:rsid w:val="00F23E46"/>
    <w:rsid w:val="00F2652B"/>
    <w:rsid w:val="00F31034"/>
    <w:rsid w:val="00F31708"/>
    <w:rsid w:val="00F332AB"/>
    <w:rsid w:val="00F37984"/>
    <w:rsid w:val="00F41BA2"/>
    <w:rsid w:val="00F428B7"/>
    <w:rsid w:val="00F440E2"/>
    <w:rsid w:val="00F4410C"/>
    <w:rsid w:val="00F4586F"/>
    <w:rsid w:val="00F463FD"/>
    <w:rsid w:val="00F47B9E"/>
    <w:rsid w:val="00F536FE"/>
    <w:rsid w:val="00F53AEA"/>
    <w:rsid w:val="00F56015"/>
    <w:rsid w:val="00F60E58"/>
    <w:rsid w:val="00F622B8"/>
    <w:rsid w:val="00F64D60"/>
    <w:rsid w:val="00F65342"/>
    <w:rsid w:val="00F708A8"/>
    <w:rsid w:val="00F70CA0"/>
    <w:rsid w:val="00F77674"/>
    <w:rsid w:val="00F807E3"/>
    <w:rsid w:val="00F80A95"/>
    <w:rsid w:val="00F84679"/>
    <w:rsid w:val="00F9032B"/>
    <w:rsid w:val="00F91E39"/>
    <w:rsid w:val="00F928C6"/>
    <w:rsid w:val="00F93900"/>
    <w:rsid w:val="00F93B71"/>
    <w:rsid w:val="00F9496F"/>
    <w:rsid w:val="00FA32B6"/>
    <w:rsid w:val="00FA44F1"/>
    <w:rsid w:val="00FA7221"/>
    <w:rsid w:val="00FB068C"/>
    <w:rsid w:val="00FB0CE1"/>
    <w:rsid w:val="00FB2EED"/>
    <w:rsid w:val="00FB38AE"/>
    <w:rsid w:val="00FB4506"/>
    <w:rsid w:val="00FC17C5"/>
    <w:rsid w:val="00FC35CF"/>
    <w:rsid w:val="00FC441D"/>
    <w:rsid w:val="00FC547C"/>
    <w:rsid w:val="00FC62AF"/>
    <w:rsid w:val="00FC703C"/>
    <w:rsid w:val="00FD0164"/>
    <w:rsid w:val="00FD03B1"/>
    <w:rsid w:val="00FD1E28"/>
    <w:rsid w:val="00FD352B"/>
    <w:rsid w:val="00FD5FFB"/>
    <w:rsid w:val="00FD6AC4"/>
    <w:rsid w:val="00FE0709"/>
    <w:rsid w:val="00FE0CA1"/>
    <w:rsid w:val="00FE1A75"/>
    <w:rsid w:val="00FE3ED1"/>
    <w:rsid w:val="00FE4056"/>
    <w:rsid w:val="00FE4081"/>
    <w:rsid w:val="00FE7989"/>
    <w:rsid w:val="00FF300B"/>
    <w:rsid w:val="00FF52DC"/>
    <w:rsid w:val="00FF70C7"/>
    <w:rsid w:val="01074CF4"/>
    <w:rsid w:val="014B860B"/>
    <w:rsid w:val="01A5BF12"/>
    <w:rsid w:val="022583F1"/>
    <w:rsid w:val="02693959"/>
    <w:rsid w:val="0296E23B"/>
    <w:rsid w:val="02FC0A82"/>
    <w:rsid w:val="0347CDC6"/>
    <w:rsid w:val="035D7575"/>
    <w:rsid w:val="04559AD4"/>
    <w:rsid w:val="0495CDAA"/>
    <w:rsid w:val="0498991A"/>
    <w:rsid w:val="049899EF"/>
    <w:rsid w:val="049B8007"/>
    <w:rsid w:val="04AECB94"/>
    <w:rsid w:val="05EB20DF"/>
    <w:rsid w:val="060AED7B"/>
    <w:rsid w:val="06512D01"/>
    <w:rsid w:val="067D4D29"/>
    <w:rsid w:val="06F78D96"/>
    <w:rsid w:val="071C21D5"/>
    <w:rsid w:val="0825684A"/>
    <w:rsid w:val="085CE0B9"/>
    <w:rsid w:val="08C1E5DE"/>
    <w:rsid w:val="0978F176"/>
    <w:rsid w:val="09A95C6F"/>
    <w:rsid w:val="09FF27ED"/>
    <w:rsid w:val="0A27B53B"/>
    <w:rsid w:val="0AB8484B"/>
    <w:rsid w:val="0AC6C080"/>
    <w:rsid w:val="0B6B672A"/>
    <w:rsid w:val="0B89AA75"/>
    <w:rsid w:val="0BF79482"/>
    <w:rsid w:val="0C0C488D"/>
    <w:rsid w:val="0C0C9B73"/>
    <w:rsid w:val="0C8E3FCC"/>
    <w:rsid w:val="0CADCA4E"/>
    <w:rsid w:val="0CDACED8"/>
    <w:rsid w:val="0CE84674"/>
    <w:rsid w:val="0D46FFDD"/>
    <w:rsid w:val="0D52585D"/>
    <w:rsid w:val="0E2E994F"/>
    <w:rsid w:val="0E3E3E06"/>
    <w:rsid w:val="0E7D8BB4"/>
    <w:rsid w:val="0EB74B53"/>
    <w:rsid w:val="0EC51623"/>
    <w:rsid w:val="0F2E0894"/>
    <w:rsid w:val="0F827EF5"/>
    <w:rsid w:val="10475004"/>
    <w:rsid w:val="1065BC97"/>
    <w:rsid w:val="10DF2258"/>
    <w:rsid w:val="1103E196"/>
    <w:rsid w:val="11194D77"/>
    <w:rsid w:val="113B53F2"/>
    <w:rsid w:val="11782007"/>
    <w:rsid w:val="11D605C3"/>
    <w:rsid w:val="11E092B4"/>
    <w:rsid w:val="120A9C1A"/>
    <w:rsid w:val="1260B5B0"/>
    <w:rsid w:val="126835A2"/>
    <w:rsid w:val="126C51AD"/>
    <w:rsid w:val="12AE836E"/>
    <w:rsid w:val="12C793A7"/>
    <w:rsid w:val="12D649A2"/>
    <w:rsid w:val="12DA3392"/>
    <w:rsid w:val="131369B7"/>
    <w:rsid w:val="13A8C8F8"/>
    <w:rsid w:val="13C821D2"/>
    <w:rsid w:val="154954C1"/>
    <w:rsid w:val="15D00775"/>
    <w:rsid w:val="15DE5A51"/>
    <w:rsid w:val="16116677"/>
    <w:rsid w:val="172A478B"/>
    <w:rsid w:val="17D64820"/>
    <w:rsid w:val="1900ED6A"/>
    <w:rsid w:val="190B08CB"/>
    <w:rsid w:val="19228B5A"/>
    <w:rsid w:val="19726C06"/>
    <w:rsid w:val="19CE8E11"/>
    <w:rsid w:val="1A891198"/>
    <w:rsid w:val="1AAE082E"/>
    <w:rsid w:val="1AB5957B"/>
    <w:rsid w:val="1C37C63A"/>
    <w:rsid w:val="1C503624"/>
    <w:rsid w:val="1D076B1B"/>
    <w:rsid w:val="1D626CB0"/>
    <w:rsid w:val="1D784166"/>
    <w:rsid w:val="1DFFFAB4"/>
    <w:rsid w:val="1E44D1EF"/>
    <w:rsid w:val="1E5FCF57"/>
    <w:rsid w:val="1E8C2869"/>
    <w:rsid w:val="1E942972"/>
    <w:rsid w:val="1EAF91B8"/>
    <w:rsid w:val="1F05919A"/>
    <w:rsid w:val="1F2538EC"/>
    <w:rsid w:val="1FEF3064"/>
    <w:rsid w:val="20A81861"/>
    <w:rsid w:val="20DA7E0C"/>
    <w:rsid w:val="215FD879"/>
    <w:rsid w:val="2161AF08"/>
    <w:rsid w:val="217DDA45"/>
    <w:rsid w:val="21EE0E60"/>
    <w:rsid w:val="232086E0"/>
    <w:rsid w:val="2388C683"/>
    <w:rsid w:val="2392189E"/>
    <w:rsid w:val="24175219"/>
    <w:rsid w:val="242998AE"/>
    <w:rsid w:val="244430D2"/>
    <w:rsid w:val="24C2D9BA"/>
    <w:rsid w:val="24D1A40E"/>
    <w:rsid w:val="2518E7CF"/>
    <w:rsid w:val="26084069"/>
    <w:rsid w:val="264AE756"/>
    <w:rsid w:val="264C0075"/>
    <w:rsid w:val="264CDDB4"/>
    <w:rsid w:val="266978CE"/>
    <w:rsid w:val="2671586D"/>
    <w:rsid w:val="27BBD03D"/>
    <w:rsid w:val="27C61DBC"/>
    <w:rsid w:val="282CC28A"/>
    <w:rsid w:val="285617E6"/>
    <w:rsid w:val="285B70FB"/>
    <w:rsid w:val="28669CA0"/>
    <w:rsid w:val="28751A0A"/>
    <w:rsid w:val="2896CDB2"/>
    <w:rsid w:val="28F5E1ED"/>
    <w:rsid w:val="2935D47A"/>
    <w:rsid w:val="2991D494"/>
    <w:rsid w:val="29A25033"/>
    <w:rsid w:val="29CDEC7C"/>
    <w:rsid w:val="2A2E25C4"/>
    <w:rsid w:val="2A300774"/>
    <w:rsid w:val="2A96B029"/>
    <w:rsid w:val="2AD41C94"/>
    <w:rsid w:val="2B42624B"/>
    <w:rsid w:val="2B5214EE"/>
    <w:rsid w:val="2B85D032"/>
    <w:rsid w:val="2C4E1430"/>
    <w:rsid w:val="2CBAA18D"/>
    <w:rsid w:val="2CC9C5B3"/>
    <w:rsid w:val="2CEADBD1"/>
    <w:rsid w:val="2D3D0683"/>
    <w:rsid w:val="2D5648EE"/>
    <w:rsid w:val="2D779E69"/>
    <w:rsid w:val="2D7DC3B8"/>
    <w:rsid w:val="2D816C44"/>
    <w:rsid w:val="2E231D20"/>
    <w:rsid w:val="2E4FD555"/>
    <w:rsid w:val="2E5607BE"/>
    <w:rsid w:val="2EC0FE70"/>
    <w:rsid w:val="2EF7363C"/>
    <w:rsid w:val="2F17591B"/>
    <w:rsid w:val="2F242691"/>
    <w:rsid w:val="2F517FE8"/>
    <w:rsid w:val="2F88F294"/>
    <w:rsid w:val="2FAFB391"/>
    <w:rsid w:val="2FD753C2"/>
    <w:rsid w:val="2FE56D7D"/>
    <w:rsid w:val="2FEEC750"/>
    <w:rsid w:val="3010AA74"/>
    <w:rsid w:val="30286327"/>
    <w:rsid w:val="302A7884"/>
    <w:rsid w:val="3062E1B0"/>
    <w:rsid w:val="30A4D155"/>
    <w:rsid w:val="3134CA88"/>
    <w:rsid w:val="32307ABA"/>
    <w:rsid w:val="3276635F"/>
    <w:rsid w:val="329F4F91"/>
    <w:rsid w:val="32AC0F17"/>
    <w:rsid w:val="33366B84"/>
    <w:rsid w:val="3479479D"/>
    <w:rsid w:val="3479B566"/>
    <w:rsid w:val="358F2B73"/>
    <w:rsid w:val="35D2AE3C"/>
    <w:rsid w:val="3656C143"/>
    <w:rsid w:val="3740DBED"/>
    <w:rsid w:val="37437051"/>
    <w:rsid w:val="37E01FA7"/>
    <w:rsid w:val="37FB9632"/>
    <w:rsid w:val="38E73CAE"/>
    <w:rsid w:val="3928ECB7"/>
    <w:rsid w:val="3A21F2C2"/>
    <w:rsid w:val="3A6A6C0E"/>
    <w:rsid w:val="3AF515DF"/>
    <w:rsid w:val="3AF6910F"/>
    <w:rsid w:val="3AFDEA7D"/>
    <w:rsid w:val="3B0A985A"/>
    <w:rsid w:val="3BE4A369"/>
    <w:rsid w:val="3C09464E"/>
    <w:rsid w:val="3C50EDA6"/>
    <w:rsid w:val="3CC8E237"/>
    <w:rsid w:val="3CF9DC1B"/>
    <w:rsid w:val="3D24A7CE"/>
    <w:rsid w:val="3D4880F6"/>
    <w:rsid w:val="3DA9C5FF"/>
    <w:rsid w:val="3DB147DD"/>
    <w:rsid w:val="3DF56068"/>
    <w:rsid w:val="3E48DA96"/>
    <w:rsid w:val="3E7F8FC6"/>
    <w:rsid w:val="3F235207"/>
    <w:rsid w:val="3FC6FE38"/>
    <w:rsid w:val="4007EDBF"/>
    <w:rsid w:val="402A4CAD"/>
    <w:rsid w:val="405177B9"/>
    <w:rsid w:val="40D0F9D6"/>
    <w:rsid w:val="414FDBC1"/>
    <w:rsid w:val="416B1622"/>
    <w:rsid w:val="422519DF"/>
    <w:rsid w:val="426A4BB4"/>
    <w:rsid w:val="42C4BFBD"/>
    <w:rsid w:val="42D1D7E7"/>
    <w:rsid w:val="42F2465C"/>
    <w:rsid w:val="4307FBEC"/>
    <w:rsid w:val="43709DF9"/>
    <w:rsid w:val="443FE46A"/>
    <w:rsid w:val="445AF908"/>
    <w:rsid w:val="448F81E6"/>
    <w:rsid w:val="452C6734"/>
    <w:rsid w:val="4555311B"/>
    <w:rsid w:val="4567AB42"/>
    <w:rsid w:val="45AAB6D7"/>
    <w:rsid w:val="45D2FC56"/>
    <w:rsid w:val="476C8ED9"/>
    <w:rsid w:val="47AC9BDE"/>
    <w:rsid w:val="481E5AA2"/>
    <w:rsid w:val="48666710"/>
    <w:rsid w:val="486C6C80"/>
    <w:rsid w:val="48A8F352"/>
    <w:rsid w:val="48AEC5E7"/>
    <w:rsid w:val="48DFC3DB"/>
    <w:rsid w:val="49B434EE"/>
    <w:rsid w:val="49C5EE5D"/>
    <w:rsid w:val="49CB76AD"/>
    <w:rsid w:val="4A4AF0AB"/>
    <w:rsid w:val="4A515345"/>
    <w:rsid w:val="4ACC511C"/>
    <w:rsid w:val="4AEDEFBE"/>
    <w:rsid w:val="4B10952D"/>
    <w:rsid w:val="4B33BCB1"/>
    <w:rsid w:val="4BB45378"/>
    <w:rsid w:val="4BC35777"/>
    <w:rsid w:val="4C4DE504"/>
    <w:rsid w:val="4CDD34E7"/>
    <w:rsid w:val="4CE0288B"/>
    <w:rsid w:val="4D38BA1D"/>
    <w:rsid w:val="4DB7A62F"/>
    <w:rsid w:val="4ED3D606"/>
    <w:rsid w:val="4F499CED"/>
    <w:rsid w:val="4FE04537"/>
    <w:rsid w:val="5036A732"/>
    <w:rsid w:val="503C2503"/>
    <w:rsid w:val="5061ECAB"/>
    <w:rsid w:val="5062081E"/>
    <w:rsid w:val="50676AB1"/>
    <w:rsid w:val="5075D29B"/>
    <w:rsid w:val="5101EA04"/>
    <w:rsid w:val="5112F297"/>
    <w:rsid w:val="517286A9"/>
    <w:rsid w:val="517B1E22"/>
    <w:rsid w:val="51D51002"/>
    <w:rsid w:val="5255160F"/>
    <w:rsid w:val="52553B6B"/>
    <w:rsid w:val="5274A001"/>
    <w:rsid w:val="52857D6B"/>
    <w:rsid w:val="529E54CE"/>
    <w:rsid w:val="5315D74D"/>
    <w:rsid w:val="5364AAE1"/>
    <w:rsid w:val="53860B88"/>
    <w:rsid w:val="53E060BB"/>
    <w:rsid w:val="5437822B"/>
    <w:rsid w:val="5463A10F"/>
    <w:rsid w:val="549D9AED"/>
    <w:rsid w:val="54E2E974"/>
    <w:rsid w:val="54FF0433"/>
    <w:rsid w:val="556E4B70"/>
    <w:rsid w:val="55925586"/>
    <w:rsid w:val="55A4A449"/>
    <w:rsid w:val="5628BDE4"/>
    <w:rsid w:val="563F79B2"/>
    <w:rsid w:val="56ECEA98"/>
    <w:rsid w:val="5701BCD8"/>
    <w:rsid w:val="5722D2E0"/>
    <w:rsid w:val="575F577E"/>
    <w:rsid w:val="57794F8C"/>
    <w:rsid w:val="5797594F"/>
    <w:rsid w:val="57BF7FE9"/>
    <w:rsid w:val="598A468E"/>
    <w:rsid w:val="59C03624"/>
    <w:rsid w:val="59C618A9"/>
    <w:rsid w:val="59DB95FD"/>
    <w:rsid w:val="5A5687C1"/>
    <w:rsid w:val="5A91AEED"/>
    <w:rsid w:val="5A9B1DB0"/>
    <w:rsid w:val="5AA227BE"/>
    <w:rsid w:val="5AA2ECEC"/>
    <w:rsid w:val="5AB30C2F"/>
    <w:rsid w:val="5AE9056D"/>
    <w:rsid w:val="5B10C1AE"/>
    <w:rsid w:val="5B6E30A3"/>
    <w:rsid w:val="5B81CF0F"/>
    <w:rsid w:val="5BC97B38"/>
    <w:rsid w:val="5BEEA69A"/>
    <w:rsid w:val="5BFF3924"/>
    <w:rsid w:val="5CE1608D"/>
    <w:rsid w:val="5D336268"/>
    <w:rsid w:val="5D66443B"/>
    <w:rsid w:val="5DF27099"/>
    <w:rsid w:val="5E56E91E"/>
    <w:rsid w:val="5E8C89C4"/>
    <w:rsid w:val="5EFF12A8"/>
    <w:rsid w:val="5FD24B05"/>
    <w:rsid w:val="602FCBEF"/>
    <w:rsid w:val="60CDB0F1"/>
    <w:rsid w:val="61326CA7"/>
    <w:rsid w:val="61340B86"/>
    <w:rsid w:val="61A8D8F8"/>
    <w:rsid w:val="644C6C3E"/>
    <w:rsid w:val="645B0114"/>
    <w:rsid w:val="6464DA72"/>
    <w:rsid w:val="64BCE596"/>
    <w:rsid w:val="6504F63B"/>
    <w:rsid w:val="652C7AD2"/>
    <w:rsid w:val="656E9BE4"/>
    <w:rsid w:val="659E17E5"/>
    <w:rsid w:val="66199E28"/>
    <w:rsid w:val="66EB3855"/>
    <w:rsid w:val="67046433"/>
    <w:rsid w:val="67275196"/>
    <w:rsid w:val="677A9566"/>
    <w:rsid w:val="689318F6"/>
    <w:rsid w:val="68F10B81"/>
    <w:rsid w:val="69038ED9"/>
    <w:rsid w:val="69061917"/>
    <w:rsid w:val="6931D1D8"/>
    <w:rsid w:val="69D3C445"/>
    <w:rsid w:val="6A603E2C"/>
    <w:rsid w:val="6B119E60"/>
    <w:rsid w:val="6B3411C2"/>
    <w:rsid w:val="6BB4109B"/>
    <w:rsid w:val="6C0A7ED7"/>
    <w:rsid w:val="6CFDF1A2"/>
    <w:rsid w:val="6DA1E0EC"/>
    <w:rsid w:val="6DB8C654"/>
    <w:rsid w:val="6DBE2DA4"/>
    <w:rsid w:val="6DD01459"/>
    <w:rsid w:val="6E17E670"/>
    <w:rsid w:val="6E30533A"/>
    <w:rsid w:val="6EA385E6"/>
    <w:rsid w:val="6F11368E"/>
    <w:rsid w:val="6F152E82"/>
    <w:rsid w:val="6F382AB4"/>
    <w:rsid w:val="6F4D7077"/>
    <w:rsid w:val="6F4F0AD1"/>
    <w:rsid w:val="700994F8"/>
    <w:rsid w:val="703CA1F4"/>
    <w:rsid w:val="705EBDCC"/>
    <w:rsid w:val="70A343C6"/>
    <w:rsid w:val="70D28002"/>
    <w:rsid w:val="7113BF6F"/>
    <w:rsid w:val="714EE9CE"/>
    <w:rsid w:val="720146B5"/>
    <w:rsid w:val="72083F61"/>
    <w:rsid w:val="728DF14A"/>
    <w:rsid w:val="730DC6C4"/>
    <w:rsid w:val="734DB390"/>
    <w:rsid w:val="7375AAC6"/>
    <w:rsid w:val="7388816C"/>
    <w:rsid w:val="73C656B5"/>
    <w:rsid w:val="73F02F8D"/>
    <w:rsid w:val="7425AEEE"/>
    <w:rsid w:val="7497E570"/>
    <w:rsid w:val="74F7473F"/>
    <w:rsid w:val="7542DA61"/>
    <w:rsid w:val="75936AE0"/>
    <w:rsid w:val="759E5E8E"/>
    <w:rsid w:val="75A431E6"/>
    <w:rsid w:val="7602D157"/>
    <w:rsid w:val="76322B22"/>
    <w:rsid w:val="76672082"/>
    <w:rsid w:val="771E42AE"/>
    <w:rsid w:val="7744C528"/>
    <w:rsid w:val="7937C542"/>
    <w:rsid w:val="793D4BFF"/>
    <w:rsid w:val="796C1296"/>
    <w:rsid w:val="797B7EDA"/>
    <w:rsid w:val="79802FF2"/>
    <w:rsid w:val="7994F7FB"/>
    <w:rsid w:val="7A0161C1"/>
    <w:rsid w:val="7A3E8293"/>
    <w:rsid w:val="7A880382"/>
    <w:rsid w:val="7ACC4CAA"/>
    <w:rsid w:val="7B7E8456"/>
    <w:rsid w:val="7BF76935"/>
    <w:rsid w:val="7CF4E0BB"/>
    <w:rsid w:val="7CFD0215"/>
    <w:rsid w:val="7D1F6AF4"/>
    <w:rsid w:val="7DD57CBE"/>
    <w:rsid w:val="7E8D087C"/>
    <w:rsid w:val="7ED7A91B"/>
    <w:rsid w:val="7F4EB4D2"/>
    <w:rsid w:val="7FFED8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A902"/>
  <w15:chartTrackingRefBased/>
  <w15:docId w15:val="{E6C47A94-15F1-454B-A67C-32A2F3A64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C0358"/>
    <w:pPr>
      <w:spacing w:after="0" w:line="360" w:lineRule="auto"/>
    </w:pPr>
    <w:rPr>
      <w:rFonts w:ascii="Times New Roman" w:hAnsi="Times New Roman"/>
      <w:sz w:val="24"/>
      <w:lang w:val="id-ID"/>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B0CE1"/>
    <w:pPr>
      <w:ind w:left="720"/>
      <w:contextualSpacing/>
    </w:pPr>
  </w:style>
  <w:style w:type="character" w:styleId="Hyperlink">
    <w:name w:val="Hyperlink"/>
    <w:basedOn w:val="DefaultParagraphFont"/>
    <w:uiPriority w:val="99"/>
    <w:unhideWhenUsed/>
    <w:rsid w:val="002E63C0"/>
    <w:rPr>
      <w:color w:val="0000FF" w:themeColor="hyperlink"/>
      <w:u w:val="single"/>
    </w:rPr>
  </w:style>
  <w:style w:type="character" w:styleId="UnresolvedMention">
    <w:name w:val="Unresolved Mention"/>
    <w:basedOn w:val="DefaultParagraphFont"/>
    <w:uiPriority w:val="99"/>
    <w:semiHidden/>
    <w:unhideWhenUsed/>
    <w:rsid w:val="002E63C0"/>
    <w:rPr>
      <w:color w:val="605E5C"/>
      <w:shd w:val="clear" w:color="auto" w:fill="E1DFDD"/>
    </w:r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eaderChar" w:customStyle="1">
    <w:name w:val="Header Char"/>
    <w:basedOn w:val="DefaultParagraphFont"/>
    <w:link w:val="Header"/>
    <w:uiPriority w:val="99"/>
    <w:rsid w:val="0065644A"/>
    <w:rPr>
      <w:rFonts w:ascii="Times New Roman" w:hAnsi="Times New Roman"/>
      <w:sz w:val="24"/>
      <w:lang w:val="id-ID"/>
    </w:r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sid w:val="0065644A"/>
    <w:rPr>
      <w:rFonts w:ascii="Times New Roman" w:hAnsi="Times New Roman"/>
      <w:sz w:val="24"/>
      <w:lang w:val="id-ID"/>
    </w:rPr>
  </w:style>
  <w:style w:type="table" w:styleId="TableGrid">
    <w:name w:val="Table Grid"/>
    <w:basedOn w:val="TableNormal"/>
    <w:uiPriority w:val="59"/>
    <w:rsid w:val="0065644A"/>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1.jpg"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www.biznetgio.com/news/apa-itu-xampp" TargetMode="Externa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primakara.ac.id/blog/info-teknologi/php-adalah" TargetMode="External"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hyperlink" Target="https://www.biznetgio.com/news/apa-itu-php"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 ma:contentTypeID="0x010100AA8917F49BBD334D8071BCCC027CC13A" ma:contentTypeVersion="11" ma:contentTypeDescription="Buat sebuah dokumen baru." ma:contentTypeScope="" ma:versionID="104392ea43e87db45855b17a4ced2ec2">
  <xsd:schema xmlns:xsd="http://www.w3.org/2001/XMLSchema" xmlns:xs="http://www.w3.org/2001/XMLSchema" xmlns:p="http://schemas.microsoft.com/office/2006/metadata/properties" xmlns:ns3="d47d7677-394e-4b1d-abce-f044040213ce" targetNamespace="http://schemas.microsoft.com/office/2006/metadata/properties" ma:root="true" ma:fieldsID="bd87a5338a57e2ebd12e8c9a4258fd9c" ns3:_="">
    <xsd:import namespace="d47d7677-394e-4b1d-abce-f044040213ce"/>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7d7677-394e-4b1d-abce-f044040213c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d47d7677-394e-4b1d-abce-f044040213c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812C02-2CA4-48F0-8D8C-789908D7BA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7d7677-394e-4b1d-abce-f044040213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2A6A4F-BC63-455E-A372-CD62A5281121}">
  <ds:schemaRefs>
    <ds:schemaRef ds:uri="http://schemas.microsoft.com/office/2006/metadata/properties"/>
    <ds:schemaRef ds:uri="http://schemas.microsoft.com/office/infopath/2007/PartnerControls"/>
    <ds:schemaRef ds:uri="d47d7677-394e-4b1d-abce-f044040213ce"/>
  </ds:schemaRefs>
</ds:datastoreItem>
</file>

<file path=customXml/itemProps3.xml><?xml version="1.0" encoding="utf-8"?>
<ds:datastoreItem xmlns:ds="http://schemas.openxmlformats.org/officeDocument/2006/customXml" ds:itemID="{ADD28A89-CCED-40D2-947E-543BA2F4EC5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Fina Aprilia</dc:creator>
  <keywords/>
  <dc:description/>
  <lastModifiedBy>Guest User</lastModifiedBy>
  <revision>549</revision>
  <dcterms:created xsi:type="dcterms:W3CDTF">2024-11-21T15:40:00.0000000Z</dcterms:created>
  <dcterms:modified xsi:type="dcterms:W3CDTF">2024-11-21T19:21:35.4177043Z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0x010100AA8917F49BBD334D8071BCCC027CC13A</vt:lpwstr>
  </property>
</Properties>
</file>